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line="276" w:lineRule="auto"/>
        <w:contextualSpacing w:val="0"/>
        <w:jc w:val="center"/>
        <w:rPr/>
      </w:pPr>
      <w:bookmarkStart w:colFirst="0" w:colLast="0" w:name="_l1rv3psn2v31" w:id="0"/>
      <w:bookmarkEnd w:id="0"/>
      <w:r w:rsidDel="00000000" w:rsidR="00000000" w:rsidRPr="00000000">
        <w:rPr>
          <w:rFonts w:ascii="Montserrat" w:cs="Montserrat" w:eastAsia="Montserrat" w:hAnsi="Montserrat"/>
          <w:sz w:val="72"/>
          <w:szCs w:val="72"/>
          <w:rtl w:val="0"/>
        </w:rPr>
        <w:t xml:space="preserve">Civic tech community organizer toolkit</w:t>
      </w:r>
      <w:r w:rsidDel="00000000" w:rsidR="00000000" w:rsidRPr="00000000">
        <w:rPr>
          <w:rtl w:val="0"/>
        </w:rPr>
      </w:r>
    </w:p>
    <w:tbl>
      <w:tblPr>
        <w:tblStyle w:val="Table1"/>
        <w:tblW w:w="9480.0" w:type="dxa"/>
        <w:jc w:val="left"/>
        <w:tblInd w:w="72.0" w:type="pct"/>
        <w:tblBorders>
          <w:top w:color="647b84" w:space="0" w:sz="8" w:val="single"/>
          <w:left w:color="647b84" w:space="0" w:sz="8" w:val="single"/>
          <w:bottom w:color="647b84" w:space="0" w:sz="8" w:val="single"/>
          <w:right w:color="647b84" w:space="0" w:sz="8" w:val="single"/>
          <w:insideH w:color="647b84" w:space="0" w:sz="8" w:val="single"/>
          <w:insideV w:color="647b84" w:space="0" w:sz="8" w:val="single"/>
        </w:tblBorders>
        <w:tblLayout w:type="fixed"/>
        <w:tblLook w:val="0600"/>
      </w:tblPr>
      <w:tblGrid>
        <w:gridCol w:w="1155"/>
        <w:gridCol w:w="1980"/>
        <w:gridCol w:w="3810"/>
        <w:gridCol w:w="2535"/>
        <w:tblGridChange w:id="0">
          <w:tblGrid>
            <w:gridCol w:w="1155"/>
            <w:gridCol w:w="1980"/>
            <w:gridCol w:w="3810"/>
            <w:gridCol w:w="2535"/>
          </w:tblGrid>
        </w:tblGridChange>
      </w:tblGrid>
      <w:tr>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Version</w:t>
            </w:r>
          </w:p>
        </w:tc>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Date</w:t>
            </w:r>
          </w:p>
        </w:tc>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Updated by</w:t>
            </w:r>
          </w:p>
        </w:tc>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Notes</w:t>
            </w:r>
          </w:p>
        </w:tc>
      </w:tr>
      <w:tr>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1.0</w:t>
            </w:r>
          </w:p>
        </w:tc>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August 30, 2017</w:t>
            </w:r>
          </w:p>
        </w:tc>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Created by Isha Nepal and Emily Kuzan</w:t>
            </w:r>
          </w:p>
        </w:tc>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Hello world!</w:t>
            </w:r>
          </w:p>
        </w:tc>
      </w:tr>
      <w:tr>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b w:val="1"/>
                <w:sz w:val="20"/>
                <w:szCs w:val="20"/>
              </w:rPr>
            </w:pPr>
            <w:r w:rsidDel="00000000" w:rsidR="00000000" w:rsidRPr="00000000">
              <w:rPr>
                <w:rtl w:val="0"/>
              </w:rPr>
            </w:r>
          </w:p>
        </w:tc>
        <w:tc>
          <w:tcPr>
            <w:tcBorders>
              <w:top w:color="647b84" w:space="0" w:sz="8" w:val="single"/>
              <w:left w:color="647b84" w:space="0" w:sz="8" w:val="single"/>
              <w:bottom w:color="647b84" w:space="0" w:sz="8" w:val="single"/>
              <w:right w:color="647b84" w:space="0" w:sz="8" w:val="single"/>
            </w:tcBorders>
            <w:tcMar>
              <w:top w:w="72.0" w:type="dxa"/>
              <w:left w:w="72.0" w:type="dxa"/>
              <w:bottom w:w="72.0" w:type="dxa"/>
              <w:right w:w="72.0" w:type="dxa"/>
            </w:tcMar>
            <w:vAlign w:val="top"/>
          </w:tcPr>
          <w:p w:rsidR="00000000" w:rsidDel="00000000" w:rsidP="00000000" w:rsidRDefault="00000000" w:rsidRPr="00000000">
            <w:pPr>
              <w:widowControl w:val="0"/>
              <w:contextualSpacing w:val="0"/>
              <w:rPr>
                <w:b w:val="1"/>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Civic tech communities are being established in cities around the world. They are a volunteer-run hub for innovation and networking between public servants, technology and design professionals, and civic activists. The community generally revolves around a weekly ‘hacknight’. This guide is meant to provide key tips to help you establish successful hacknights.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toolkit is a work in progress created by Isha Nepal and Emily Kuzan on behalf of Code for Canada for the global civic tech community. Feel free to leave comments and suggestions throughout the documents for updates and improvements.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rPr>
      </w:pPr>
      <w:r w:rsidDel="00000000" w:rsidR="00000000" w:rsidRPr="00000000">
        <w:rPr>
          <w:rtl w:val="0"/>
        </w:rPr>
        <w:t xml:space="preserve">This toolkit is the collaborative result of several civic tech organizers and enthusiasts. We would like to acknowledge and thank Gabe Sawhney, Meghan Hellstern, Dorothy Eng, Dan Monafu, Kristina Taylor and others for their contributions and insights.</w:t>
      </w:r>
      <w:r w:rsidDel="00000000" w:rsidR="00000000" w:rsidRPr="00000000">
        <w:rPr>
          <w:rtl w:val="0"/>
        </w:rPr>
      </w:r>
    </w:p>
    <w:p w:rsidR="00000000" w:rsidDel="00000000" w:rsidP="00000000" w:rsidRDefault="00000000" w:rsidRPr="00000000">
      <w:pPr>
        <w:pStyle w:val="Heading1"/>
        <w:spacing w:line="276" w:lineRule="auto"/>
        <w:contextualSpacing w:val="0"/>
        <w:rPr>
          <w:rFonts w:ascii="Montserrat" w:cs="Montserrat" w:eastAsia="Montserrat" w:hAnsi="Montserrat"/>
        </w:rPr>
      </w:pPr>
      <w:bookmarkStart w:colFirst="0" w:colLast="0" w:name="_3ftnvxd11djb" w:id="1"/>
      <w:bookmarkEnd w:id="1"/>
      <w:r w:rsidDel="00000000" w:rsidR="00000000" w:rsidRPr="00000000">
        <w:rPr>
          <w:rtl w:val="0"/>
        </w:rPr>
      </w:r>
    </w:p>
    <w:p w:rsidR="00000000" w:rsidDel="00000000" w:rsidP="00000000" w:rsidRDefault="00000000" w:rsidRPr="00000000">
      <w:pPr>
        <w:pStyle w:val="Heading1"/>
        <w:spacing w:line="276" w:lineRule="auto"/>
        <w:contextualSpacing w:val="0"/>
        <w:rPr>
          <w:rFonts w:ascii="Montserrat" w:cs="Montserrat" w:eastAsia="Montserrat" w:hAnsi="Montserrat"/>
        </w:rPr>
      </w:pPr>
      <w:bookmarkStart w:colFirst="0" w:colLast="0" w:name="_2xg1rum8rbjt"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lqp4z03z9t4z" w:id="3"/>
      <w:bookmarkEnd w:id="3"/>
      <w:r w:rsidDel="00000000" w:rsidR="00000000" w:rsidRPr="00000000">
        <w:rPr>
          <w:rFonts w:ascii="Montserrat" w:cs="Montserrat" w:eastAsia="Montserrat" w:hAnsi="Montserrat"/>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200" w:line="240" w:lineRule="auto"/>
            <w:ind w:left="0" w:firstLine="0"/>
            <w:contextualSpacing w:val="0"/>
            <w:rPr>
              <w:color w:val="647b84"/>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47b84"/>
            </w:rPr>
          </w:pPr>
          <w:hyperlink w:anchor="_jhonsl3atpgr">
            <w:r w:rsidDel="00000000" w:rsidR="00000000" w:rsidRPr="00000000">
              <w:rPr>
                <w:color w:val="647b84"/>
                <w:rtl w:val="0"/>
              </w:rPr>
              <w:t xml:space="preserve">About civic tech community groups</w:t>
            </w:r>
          </w:hyperlink>
          <w:r w:rsidDel="00000000" w:rsidR="00000000" w:rsidRPr="00000000">
            <w:rPr>
              <w:color w:val="647b84"/>
              <w:rtl w:val="0"/>
            </w:rPr>
            <w:tab/>
          </w:r>
          <w:r w:rsidDel="00000000" w:rsidR="00000000" w:rsidRPr="00000000">
            <w:fldChar w:fldCharType="begin"/>
            <w:instrText xml:space="preserve"> PAGEREF _jhonsl3atpgr \h </w:instrText>
            <w:fldChar w:fldCharType="separate"/>
          </w:r>
          <w:r w:rsidDel="00000000" w:rsidR="00000000" w:rsidRPr="00000000">
            <w:rPr>
              <w:color w:val="647b8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47b84"/>
            </w:rPr>
          </w:pPr>
          <w:hyperlink w:anchor="_cg1dx7n0ng02">
            <w:r w:rsidDel="00000000" w:rsidR="00000000" w:rsidRPr="00000000">
              <w:rPr>
                <w:color w:val="647b84"/>
                <w:rtl w:val="0"/>
              </w:rPr>
              <w:t xml:space="preserve">How to start a civic tech community group</w:t>
            </w:r>
          </w:hyperlink>
          <w:r w:rsidDel="00000000" w:rsidR="00000000" w:rsidRPr="00000000">
            <w:rPr>
              <w:color w:val="647b84"/>
              <w:rtl w:val="0"/>
            </w:rPr>
            <w:tab/>
          </w:r>
          <w:r w:rsidDel="00000000" w:rsidR="00000000" w:rsidRPr="00000000">
            <w:fldChar w:fldCharType="begin"/>
            <w:instrText xml:space="preserve"> PAGEREF _cg1dx7n0ng02 \h </w:instrText>
            <w:fldChar w:fldCharType="separate"/>
          </w:r>
          <w:r w:rsidDel="00000000" w:rsidR="00000000" w:rsidRPr="00000000">
            <w:rPr>
              <w:color w:val="647b8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47b84"/>
            </w:rPr>
          </w:pPr>
          <w:hyperlink w:anchor="_d79hpcj0mq9g">
            <w:r w:rsidDel="00000000" w:rsidR="00000000" w:rsidRPr="00000000">
              <w:rPr>
                <w:color w:val="647b84"/>
                <w:rtl w:val="0"/>
              </w:rPr>
              <w:t xml:space="preserve">Find co-founders</w:t>
            </w:r>
          </w:hyperlink>
          <w:r w:rsidDel="00000000" w:rsidR="00000000" w:rsidRPr="00000000">
            <w:rPr>
              <w:color w:val="647b84"/>
              <w:rtl w:val="0"/>
            </w:rPr>
            <w:tab/>
          </w:r>
          <w:r w:rsidDel="00000000" w:rsidR="00000000" w:rsidRPr="00000000">
            <w:fldChar w:fldCharType="begin"/>
            <w:instrText xml:space="preserve"> PAGEREF _d79hpcj0mq9g \h </w:instrText>
            <w:fldChar w:fldCharType="separate"/>
          </w:r>
          <w:r w:rsidDel="00000000" w:rsidR="00000000" w:rsidRPr="00000000">
            <w:rPr>
              <w:color w:val="647b8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47b84"/>
            </w:rPr>
          </w:pPr>
          <w:hyperlink w:anchor="_ttu4lgnmexqx">
            <w:r w:rsidDel="00000000" w:rsidR="00000000" w:rsidRPr="00000000">
              <w:rPr>
                <w:color w:val="647b84"/>
                <w:rtl w:val="0"/>
              </w:rPr>
              <w:t xml:space="preserve">Organize a trial hacknight</w:t>
            </w:r>
          </w:hyperlink>
          <w:r w:rsidDel="00000000" w:rsidR="00000000" w:rsidRPr="00000000">
            <w:rPr>
              <w:color w:val="647b84"/>
              <w:rtl w:val="0"/>
            </w:rPr>
            <w:tab/>
          </w:r>
          <w:r w:rsidDel="00000000" w:rsidR="00000000" w:rsidRPr="00000000">
            <w:fldChar w:fldCharType="begin"/>
            <w:instrText xml:space="preserve"> PAGEREF _ttu4lgnmexqx \h </w:instrText>
            <w:fldChar w:fldCharType="separate"/>
          </w:r>
          <w:r w:rsidDel="00000000" w:rsidR="00000000" w:rsidRPr="00000000">
            <w:rPr>
              <w:color w:val="647b8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47b84"/>
            </w:rPr>
          </w:pPr>
          <w:hyperlink w:anchor="_49w6w3ljgqu7">
            <w:r w:rsidDel="00000000" w:rsidR="00000000" w:rsidRPr="00000000">
              <w:rPr>
                <w:color w:val="647b84"/>
                <w:rtl w:val="0"/>
              </w:rPr>
              <w:t xml:space="preserve">How to organize a civic tech hacknight</w:t>
            </w:r>
          </w:hyperlink>
          <w:r w:rsidDel="00000000" w:rsidR="00000000" w:rsidRPr="00000000">
            <w:rPr>
              <w:color w:val="647b84"/>
              <w:rtl w:val="0"/>
            </w:rPr>
            <w:tab/>
          </w:r>
          <w:r w:rsidDel="00000000" w:rsidR="00000000" w:rsidRPr="00000000">
            <w:fldChar w:fldCharType="begin"/>
            <w:instrText xml:space="preserve"> PAGEREF _49w6w3ljgqu7 \h </w:instrText>
            <w:fldChar w:fldCharType="separate"/>
          </w:r>
          <w:r w:rsidDel="00000000" w:rsidR="00000000" w:rsidRPr="00000000">
            <w:rPr>
              <w:color w:val="647b8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47b84"/>
            </w:rPr>
          </w:pPr>
          <w:hyperlink w:anchor="_almazdqzvk58">
            <w:r w:rsidDel="00000000" w:rsidR="00000000" w:rsidRPr="00000000">
              <w:rPr>
                <w:color w:val="647b84"/>
                <w:rtl w:val="0"/>
              </w:rPr>
              <w:t xml:space="preserve">Find a venue</w:t>
            </w:r>
          </w:hyperlink>
          <w:r w:rsidDel="00000000" w:rsidR="00000000" w:rsidRPr="00000000">
            <w:rPr>
              <w:color w:val="647b84"/>
              <w:rtl w:val="0"/>
            </w:rPr>
            <w:tab/>
          </w:r>
          <w:r w:rsidDel="00000000" w:rsidR="00000000" w:rsidRPr="00000000">
            <w:fldChar w:fldCharType="begin"/>
            <w:instrText xml:space="preserve"> PAGEREF _almazdqzvk58 \h </w:instrText>
            <w:fldChar w:fldCharType="separate"/>
          </w:r>
          <w:r w:rsidDel="00000000" w:rsidR="00000000" w:rsidRPr="00000000">
            <w:rPr>
              <w:color w:val="647b8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47b84"/>
            </w:rPr>
          </w:pPr>
          <w:hyperlink w:anchor="_siiy0i4bzi68">
            <w:r w:rsidDel="00000000" w:rsidR="00000000" w:rsidRPr="00000000">
              <w:rPr>
                <w:color w:val="647b84"/>
                <w:rtl w:val="0"/>
              </w:rPr>
              <w:t xml:space="preserve">Find speakers</w:t>
            </w:r>
          </w:hyperlink>
          <w:r w:rsidDel="00000000" w:rsidR="00000000" w:rsidRPr="00000000">
            <w:rPr>
              <w:color w:val="647b84"/>
              <w:rtl w:val="0"/>
            </w:rPr>
            <w:tab/>
          </w:r>
          <w:r w:rsidDel="00000000" w:rsidR="00000000" w:rsidRPr="00000000">
            <w:fldChar w:fldCharType="begin"/>
            <w:instrText xml:space="preserve"> PAGEREF _siiy0i4bzi68 \h </w:instrText>
            <w:fldChar w:fldCharType="separate"/>
          </w:r>
          <w:r w:rsidDel="00000000" w:rsidR="00000000" w:rsidRPr="00000000">
            <w:rPr>
              <w:color w:val="647b8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47b84"/>
            </w:rPr>
          </w:pPr>
          <w:hyperlink w:anchor="_apjg25b3ep07">
            <w:r w:rsidDel="00000000" w:rsidR="00000000" w:rsidRPr="00000000">
              <w:rPr>
                <w:color w:val="647b84"/>
                <w:rtl w:val="0"/>
              </w:rPr>
              <w:t xml:space="preserve">Send out invitations</w:t>
            </w:r>
          </w:hyperlink>
          <w:r w:rsidDel="00000000" w:rsidR="00000000" w:rsidRPr="00000000">
            <w:rPr>
              <w:color w:val="647b84"/>
              <w:rtl w:val="0"/>
            </w:rPr>
            <w:tab/>
          </w:r>
          <w:r w:rsidDel="00000000" w:rsidR="00000000" w:rsidRPr="00000000">
            <w:fldChar w:fldCharType="begin"/>
            <w:instrText xml:space="preserve"> PAGEREF _apjg25b3ep07 \h </w:instrText>
            <w:fldChar w:fldCharType="separate"/>
          </w:r>
          <w:r w:rsidDel="00000000" w:rsidR="00000000" w:rsidRPr="00000000">
            <w:rPr>
              <w:color w:val="647b8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47b84"/>
            </w:rPr>
          </w:pPr>
          <w:hyperlink w:anchor="_dbq5ae5t1uvj">
            <w:r w:rsidDel="00000000" w:rsidR="00000000" w:rsidRPr="00000000">
              <w:rPr>
                <w:color w:val="647b84"/>
                <w:rtl w:val="0"/>
              </w:rPr>
              <w:t xml:space="preserve">How to keep your hacknights running smoothly</w:t>
            </w:r>
          </w:hyperlink>
          <w:r w:rsidDel="00000000" w:rsidR="00000000" w:rsidRPr="00000000">
            <w:rPr>
              <w:color w:val="647b84"/>
              <w:rtl w:val="0"/>
            </w:rPr>
            <w:tab/>
          </w:r>
          <w:r w:rsidDel="00000000" w:rsidR="00000000" w:rsidRPr="00000000">
            <w:fldChar w:fldCharType="begin"/>
            <w:instrText xml:space="preserve"> PAGEREF _dbq5ae5t1uvj \h </w:instrText>
            <w:fldChar w:fldCharType="separate"/>
          </w:r>
          <w:r w:rsidDel="00000000" w:rsidR="00000000" w:rsidRPr="00000000">
            <w:rPr>
              <w:color w:val="647b8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47b84"/>
            </w:rPr>
          </w:pPr>
          <w:hyperlink w:anchor="_9basuwmwie70">
            <w:r w:rsidDel="00000000" w:rsidR="00000000" w:rsidRPr="00000000">
              <w:rPr>
                <w:color w:val="647b84"/>
                <w:rtl w:val="0"/>
              </w:rPr>
              <w:t xml:space="preserve">Templates you can adapt for your own use</w:t>
            </w:r>
          </w:hyperlink>
          <w:r w:rsidDel="00000000" w:rsidR="00000000" w:rsidRPr="00000000">
            <w:rPr>
              <w:color w:val="647b84"/>
              <w:rtl w:val="0"/>
            </w:rPr>
            <w:tab/>
          </w:r>
          <w:r w:rsidDel="00000000" w:rsidR="00000000" w:rsidRPr="00000000">
            <w:fldChar w:fldCharType="begin"/>
            <w:instrText xml:space="preserve"> PAGEREF _9basuwmwie70 \h </w:instrText>
            <w:fldChar w:fldCharType="separate"/>
          </w:r>
          <w:r w:rsidDel="00000000" w:rsidR="00000000" w:rsidRPr="00000000">
            <w:rPr>
              <w:color w:val="647b8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47b84"/>
            </w:rPr>
          </w:pPr>
          <w:hyperlink w:anchor="_dywp74sh3vqo">
            <w:r w:rsidDel="00000000" w:rsidR="00000000" w:rsidRPr="00000000">
              <w:rPr>
                <w:color w:val="647b84"/>
                <w:rtl w:val="0"/>
              </w:rPr>
              <w:t xml:space="preserve">Further reading</w:t>
            </w:r>
          </w:hyperlink>
          <w:r w:rsidDel="00000000" w:rsidR="00000000" w:rsidRPr="00000000">
            <w:rPr>
              <w:color w:val="647b84"/>
              <w:rtl w:val="0"/>
            </w:rPr>
            <w:tab/>
          </w:r>
          <w:r w:rsidDel="00000000" w:rsidR="00000000" w:rsidRPr="00000000">
            <w:fldChar w:fldCharType="begin"/>
            <w:instrText xml:space="preserve"> PAGEREF _dywp74sh3vqo \h </w:instrText>
            <w:fldChar w:fldCharType="separate"/>
          </w:r>
          <w:r w:rsidDel="00000000" w:rsidR="00000000" w:rsidRPr="00000000">
            <w:rPr>
              <w:color w:val="647b8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47b84"/>
            </w:rPr>
          </w:pPr>
          <w:hyperlink w:anchor="_eey5mss4sv5f">
            <w:r w:rsidDel="00000000" w:rsidR="00000000" w:rsidRPr="00000000">
              <w:rPr>
                <w:color w:val="647b84"/>
                <w:rtl w:val="0"/>
              </w:rPr>
              <w:t xml:space="preserve">Frequently asked questions (FAQs)</w:t>
            </w:r>
          </w:hyperlink>
          <w:r w:rsidDel="00000000" w:rsidR="00000000" w:rsidRPr="00000000">
            <w:rPr>
              <w:color w:val="647b84"/>
              <w:rtl w:val="0"/>
            </w:rPr>
            <w:tab/>
          </w:r>
          <w:r w:rsidDel="00000000" w:rsidR="00000000" w:rsidRPr="00000000">
            <w:fldChar w:fldCharType="begin"/>
            <w:instrText xml:space="preserve"> PAGEREF _eey5mss4sv5f \h </w:instrText>
            <w:fldChar w:fldCharType="separate"/>
          </w:r>
          <w:r w:rsidDel="00000000" w:rsidR="00000000" w:rsidRPr="00000000">
            <w:rPr>
              <w:color w:val="647b8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color w:val="647b84"/>
            </w:rPr>
          </w:pPr>
          <w:hyperlink w:anchor="_hkeoj9gi62ti">
            <w:r w:rsidDel="00000000" w:rsidR="00000000" w:rsidRPr="00000000">
              <w:rPr>
                <w:color w:val="647b84"/>
                <w:rtl w:val="0"/>
              </w:rPr>
              <w:t xml:space="preserve">Toolkit requests and roadmap</w:t>
            </w:r>
          </w:hyperlink>
          <w:r w:rsidDel="00000000" w:rsidR="00000000" w:rsidRPr="00000000">
            <w:rPr>
              <w:color w:val="647b84"/>
              <w:rtl w:val="0"/>
            </w:rPr>
            <w:tab/>
          </w:r>
          <w:r w:rsidDel="00000000" w:rsidR="00000000" w:rsidRPr="00000000">
            <w:fldChar w:fldCharType="begin"/>
            <w:instrText xml:space="preserve"> PAGEREF _hkeoj9gi62ti \h </w:instrText>
            <w:fldChar w:fldCharType="separate"/>
          </w:r>
          <w:r w:rsidDel="00000000" w:rsidR="00000000" w:rsidRPr="00000000">
            <w:rPr>
              <w:color w:val="647b8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right" w:pos="9360"/>
        </w:tabs>
        <w:spacing w:before="60" w:line="276" w:lineRule="auto"/>
        <w:ind w:left="0" w:firstLine="0"/>
        <w:contextualSpacing w:val="0"/>
        <w:rPr>
          <w:rFonts w:ascii="Proxima Nova" w:cs="Proxima Nova" w:eastAsia="Proxima Nova" w:hAnsi="Proxima Nova"/>
          <w:b w:val="1"/>
          <w:color w:val="353744"/>
          <w:sz w:val="24"/>
          <w:szCs w:val="24"/>
        </w:rPr>
      </w:pPr>
      <w:r w:rsidDel="00000000" w:rsidR="00000000" w:rsidRPr="00000000">
        <w:rPr>
          <w:rFonts w:ascii="Proxima Nova" w:cs="Proxima Nova" w:eastAsia="Proxima Nova" w:hAnsi="Proxima Nova"/>
          <w:sz w:val="24"/>
          <w:szCs w:val="24"/>
          <w:rtl w:val="0"/>
        </w:rPr>
        <w:tab/>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7lkd9z90sczo" w:id="4"/>
      <w:bookmarkEnd w:id="4"/>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wziubmwmvfol"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jhonsl3atpgr" w:id="6"/>
      <w:bookmarkEnd w:id="6"/>
      <w:r w:rsidDel="00000000" w:rsidR="00000000" w:rsidRPr="00000000">
        <w:rPr>
          <w:rtl w:val="0"/>
        </w:rPr>
        <w:t xml:space="preserve">About </w:t>
      </w:r>
      <w:r w:rsidDel="00000000" w:rsidR="00000000" w:rsidRPr="00000000">
        <w:rPr>
          <w:rtl w:val="0"/>
        </w:rPr>
        <w:t xml:space="preserve">civic tech community groups</w:t>
      </w:r>
    </w:p>
    <w:p w:rsidR="00000000" w:rsidDel="00000000" w:rsidP="00000000" w:rsidRDefault="00000000" w:rsidRPr="00000000">
      <w:pPr>
        <w:spacing w:line="276" w:lineRule="auto"/>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sz w:val="24"/>
          <w:szCs w:val="24"/>
          <w:rtl w:val="0"/>
        </w:rPr>
        <w:t xml:space="preserve">The main goal of civic tech groups is to connect individuals from diverse backgrounds including designers, coders and citizens that work together to solve civic challenges using technology and design</w:t>
      </w:r>
      <w:r w:rsidDel="00000000" w:rsidR="00000000" w:rsidRPr="00000000">
        <w:rPr>
          <w:rtl w:val="0"/>
        </w:rPr>
        <w:t xml:space="preserve">. </w:t>
      </w:r>
      <w:r w:rsidDel="00000000" w:rsidR="00000000" w:rsidRPr="00000000">
        <w:rPr>
          <w:rFonts w:ascii="Proxima Nova" w:cs="Proxima Nova" w:eastAsia="Proxima Nova" w:hAnsi="Proxima Nova"/>
          <w:sz w:val="24"/>
          <w:szCs w:val="24"/>
          <w:rtl w:val="0"/>
        </w:rPr>
        <w:t xml:space="preserve">This is usually done through a weekly ‘</w:t>
      </w:r>
      <w:r w:rsidDel="00000000" w:rsidR="00000000" w:rsidRPr="00000000">
        <w:rPr>
          <w:rFonts w:ascii="Proxima Nova" w:cs="Proxima Nova" w:eastAsia="Proxima Nova" w:hAnsi="Proxima Nova"/>
          <w:b w:val="1"/>
          <w:sz w:val="24"/>
          <w:szCs w:val="24"/>
          <w:rtl w:val="0"/>
        </w:rPr>
        <w:t xml:space="preserve">hacknight</w:t>
      </w:r>
      <w:r w:rsidDel="00000000" w:rsidR="00000000" w:rsidRPr="00000000">
        <w:rPr>
          <w:sz w:val="24"/>
          <w:szCs w:val="24"/>
          <w:rtl w:val="0"/>
        </w:rPr>
        <w:t xml:space="preserve">.</w:t>
      </w:r>
      <w:r w:rsidDel="00000000" w:rsidR="00000000" w:rsidRPr="00000000">
        <w:rPr>
          <w:rFonts w:ascii="Proxima Nova" w:cs="Proxima Nova" w:eastAsia="Proxima Nova" w:hAnsi="Proxima Nova"/>
          <w:b w:val="1"/>
          <w:sz w:val="24"/>
          <w:szCs w:val="24"/>
          <w:rtl w:val="0"/>
        </w:rPr>
        <w:t xml:space="preserv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Common </w:t>
      </w:r>
      <w:r w:rsidDel="00000000" w:rsidR="00000000" w:rsidRPr="00000000">
        <w:rPr>
          <w:rtl w:val="0"/>
        </w:rPr>
        <w:t xml:space="preserve">characteristics of civic tech hacknights include:</w:t>
      </w:r>
    </w:p>
    <w:p w:rsidR="00000000" w:rsidDel="00000000" w:rsidP="00000000" w:rsidRDefault="00000000" w:rsidRPr="00000000">
      <w:pPr>
        <w:keepNext w:val="0"/>
        <w:keepLines w:val="0"/>
        <w:numPr>
          <w:ilvl w:val="0"/>
          <w:numId w:val="11"/>
        </w:numPr>
        <w:spacing w:after="0" w:before="320"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Regular meetings</w:t>
      </w:r>
    </w:p>
    <w:p w:rsidR="00000000" w:rsidDel="00000000" w:rsidP="00000000" w:rsidRDefault="00000000" w:rsidRPr="00000000">
      <w:pPr>
        <w:keepNext w:val="0"/>
        <w:keepLines w:val="0"/>
        <w:numPr>
          <w:ilvl w:val="1"/>
          <w:numId w:val="11"/>
        </w:numPr>
        <w:spacing w:line="276" w:lineRule="auto"/>
        <w:ind w:left="1440" w:hanging="360"/>
        <w:contextualSpacing w:val="1"/>
        <w:rPr/>
      </w:pPr>
      <w:r w:rsidDel="00000000" w:rsidR="00000000" w:rsidRPr="00000000">
        <w:rPr>
          <w:rtl w:val="0"/>
        </w:rPr>
        <w:t xml:space="preserve">Both Civic Tech Toronto (CTTO) and Civic Tech Ottawa (YOWCT) host weekly hacknights on </w:t>
      </w:r>
      <w:r w:rsidDel="00000000" w:rsidR="00000000" w:rsidRPr="00000000">
        <w:rPr>
          <w:rtl w:val="0"/>
        </w:rPr>
        <w:t xml:space="preserve">Tuesdays</w:t>
      </w:r>
      <w:r w:rsidDel="00000000" w:rsidR="00000000" w:rsidRPr="00000000">
        <w:rPr>
          <w:rtl w:val="0"/>
        </w:rPr>
      </w:r>
    </w:p>
    <w:p w:rsidR="00000000" w:rsidDel="00000000" w:rsidP="00000000" w:rsidRDefault="00000000" w:rsidRPr="00000000">
      <w:pPr>
        <w:numPr>
          <w:ilvl w:val="0"/>
          <w:numId w:val="12"/>
        </w:numPr>
        <w:spacing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2.5-3 hours long</w:t>
      </w:r>
      <w:r w:rsidDel="00000000" w:rsidR="00000000" w:rsidRPr="00000000">
        <w:rPr>
          <w:rFonts w:ascii="Proxima Nova" w:cs="Proxima Nova" w:eastAsia="Proxima Nova" w:hAnsi="Proxima Nova"/>
          <w:sz w:val="24"/>
          <w:szCs w:val="24"/>
          <w:rtl w:val="0"/>
        </w:rPr>
        <w:t xml:space="preserve"> in the evening</w:t>
      </w:r>
    </w:p>
    <w:p w:rsidR="00000000" w:rsidDel="00000000" w:rsidP="00000000" w:rsidRDefault="00000000" w:rsidRPr="00000000">
      <w:pPr>
        <w:numPr>
          <w:ilvl w:val="0"/>
          <w:numId w:val="12"/>
        </w:numPr>
        <w:spacing w:line="276" w:lineRule="auto"/>
        <w:ind w:left="720" w:hanging="360"/>
        <w:contextualSpacing w:val="1"/>
        <w:rPr>
          <w:rFonts w:ascii="Proxima Nova" w:cs="Proxima Nova" w:eastAsia="Proxima Nova" w:hAnsi="Proxima Nova"/>
          <w:sz w:val="24"/>
          <w:szCs w:val="24"/>
        </w:rPr>
      </w:pPr>
      <w:hyperlink r:id="rId6">
        <w:r w:rsidDel="00000000" w:rsidR="00000000" w:rsidRPr="00000000">
          <w:rPr>
            <w:rFonts w:ascii="Proxima Nova" w:cs="Proxima Nova" w:eastAsia="Proxima Nova" w:hAnsi="Proxima Nova"/>
            <w:color w:val="647b84"/>
            <w:sz w:val="24"/>
            <w:szCs w:val="24"/>
            <w:u w:val="single"/>
            <w:rtl w:val="0"/>
          </w:rPr>
          <w:t xml:space="preserve">Agenda</w:t>
        </w:r>
      </w:hyperlink>
      <w:r w:rsidDel="00000000" w:rsidR="00000000" w:rsidRPr="00000000">
        <w:rPr>
          <w:rFonts w:ascii="Proxima Nova" w:cs="Proxima Nova" w:eastAsia="Proxima Nova" w:hAnsi="Proxima Nova"/>
          <w:color w:val="647b84"/>
          <w:sz w:val="24"/>
          <w:szCs w:val="24"/>
          <w:rtl w:val="0"/>
        </w:rPr>
        <w:t xml:space="preserve">:</w:t>
      </w:r>
      <w:r w:rsidDel="00000000" w:rsidR="00000000" w:rsidRPr="00000000">
        <w:rPr>
          <w:rFonts w:ascii="Proxima Nova" w:cs="Proxima Nova" w:eastAsia="Proxima Nova" w:hAnsi="Proxima Nova"/>
          <w:sz w:val="24"/>
          <w:szCs w:val="24"/>
          <w:rtl w:val="0"/>
        </w:rPr>
        <w:t xml:space="preserve"> introductions, presentation (optional), project hacking</w:t>
      </w:r>
      <w:r w:rsidDel="00000000" w:rsidR="00000000" w:rsidRPr="00000000">
        <w:rPr>
          <w:rtl w:val="0"/>
        </w:rPr>
      </w:r>
    </w:p>
    <w:p w:rsidR="00000000" w:rsidDel="00000000" w:rsidP="00000000" w:rsidRDefault="00000000" w:rsidRPr="00000000">
      <w:pPr>
        <w:numPr>
          <w:ilvl w:val="1"/>
          <w:numId w:val="12"/>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Introduce new members to the community with a ‘Civic Tech 101’ session during project hacking time</w:t>
      </w:r>
    </w:p>
    <w:p w:rsidR="00000000" w:rsidDel="00000000" w:rsidP="00000000" w:rsidRDefault="00000000" w:rsidRPr="00000000">
      <w:pPr>
        <w:numPr>
          <w:ilvl w:val="1"/>
          <w:numId w:val="12"/>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“Hacking vs. Yacking”</w:t>
      </w:r>
      <w:r w:rsidDel="00000000" w:rsidR="00000000" w:rsidRPr="00000000">
        <w:rPr>
          <w:rFonts w:ascii="Proxima Nova" w:cs="Proxima Nova" w:eastAsia="Proxima Nova" w:hAnsi="Proxima Nova"/>
          <w:sz w:val="24"/>
          <w:szCs w:val="24"/>
          <w:rtl w:val="0"/>
        </w:rPr>
        <w:t xml:space="preserve"> – some people come to Civic Tech to hack on projects while others come to network</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
        <w:tblW w:w="9255.0" w:type="dxa"/>
        <w:jc w:val="left"/>
        <w:tblInd w:w="12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tcBorders>
              <w:top w:color="000000" w:space="0" w:sz="0" w:val="nil"/>
              <w:left w:color="ff0000"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pPr>
              <w:widowControl w:val="0"/>
              <w:contextualSpacing w:val="0"/>
              <w:rPr>
                <w:b w:val="1"/>
                <w:color w:val="353744"/>
              </w:rPr>
            </w:pPr>
            <w:r w:rsidDel="00000000" w:rsidR="00000000" w:rsidRPr="00000000">
              <w:rPr>
                <w:b w:val="1"/>
                <w:color w:val="353744"/>
                <w:rtl w:val="0"/>
              </w:rPr>
              <w:t xml:space="preserve">Tip: You don’t need to have meetings every week – you can host hacknights biweekly or monthly. Just keep it consistent!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our experience, there are four main ingredients that make up a successful hacknight:</w:t>
      </w:r>
    </w:p>
    <w:p w:rsidR="00000000" w:rsidDel="00000000" w:rsidP="00000000" w:rsidRDefault="00000000" w:rsidRPr="00000000">
      <w:pPr>
        <w:numPr>
          <w:ilvl w:val="0"/>
          <w:numId w:val="14"/>
        </w:numPr>
        <w:spacing w:line="276" w:lineRule="auto"/>
        <w:ind w:left="720" w:hanging="360"/>
        <w:contextualSpacing w:val="1"/>
        <w:rPr/>
      </w:pPr>
      <w:r w:rsidDel="00000000" w:rsidR="00000000" w:rsidRPr="00000000">
        <w:rPr>
          <w:b w:val="1"/>
          <w:rtl w:val="0"/>
        </w:rPr>
        <w:t xml:space="preserve">The environment</w:t>
      </w:r>
      <w:r w:rsidDel="00000000" w:rsidR="00000000" w:rsidRPr="00000000">
        <w:rPr>
          <w:rtl w:val="0"/>
        </w:rPr>
        <w:br w:type="textWrapping"/>
        <w:t xml:space="preserve">It is crucial that the hacknights foster a healthy, collaborative and welcoming environment. There should never be a circumstance where participants feel discriminated against or scared to freely speak their minds.</w:t>
      </w:r>
    </w:p>
    <w:p w:rsidR="00000000" w:rsidDel="00000000" w:rsidP="00000000" w:rsidRDefault="00000000" w:rsidRPr="00000000">
      <w:pPr>
        <w:numPr>
          <w:ilvl w:val="0"/>
          <w:numId w:val="14"/>
        </w:numPr>
        <w:spacing w:line="276" w:lineRule="auto"/>
        <w:ind w:left="720" w:hanging="360"/>
        <w:contextualSpacing w:val="1"/>
        <w:rPr/>
      </w:pPr>
      <w:r w:rsidDel="00000000" w:rsidR="00000000" w:rsidRPr="00000000">
        <w:rPr>
          <w:b w:val="1"/>
          <w:rtl w:val="0"/>
        </w:rPr>
        <w:t xml:space="preserve">Attendance</w:t>
      </w:r>
      <w:r w:rsidDel="00000000" w:rsidR="00000000" w:rsidRPr="00000000">
        <w:rPr>
          <w:rtl w:val="0"/>
        </w:rPr>
        <w:br w:type="textWrapping"/>
        <w:t xml:space="preserve">It is important that there is a diverse range of people attending the hacknights. This will encourage cross-sectoral collaboration and allow people with different skillsets to work together.</w:t>
      </w:r>
    </w:p>
    <w:p w:rsidR="00000000" w:rsidDel="00000000" w:rsidP="00000000" w:rsidRDefault="00000000" w:rsidRPr="00000000">
      <w:pPr>
        <w:numPr>
          <w:ilvl w:val="0"/>
          <w:numId w:val="14"/>
        </w:numPr>
        <w:spacing w:line="276" w:lineRule="auto"/>
        <w:ind w:left="720" w:hanging="360"/>
        <w:contextualSpacing w:val="1"/>
        <w:rPr/>
      </w:pPr>
      <w:r w:rsidDel="00000000" w:rsidR="00000000" w:rsidRPr="00000000">
        <w:rPr>
          <w:b w:val="1"/>
          <w:rtl w:val="0"/>
        </w:rPr>
        <w:t xml:space="preserve">Projects</w:t>
      </w:r>
      <w:r w:rsidDel="00000000" w:rsidR="00000000" w:rsidRPr="00000000">
        <w:rPr>
          <w:rtl w:val="0"/>
        </w:rPr>
        <w:br w:type="textWrapping"/>
        <w:t xml:space="preserve">Although not necessary, it is a good idea to ensure that there are at least two projects to work on so that people have a choice of projects to hack.</w:t>
      </w:r>
    </w:p>
    <w:p w:rsidR="00000000" w:rsidDel="00000000" w:rsidP="00000000" w:rsidRDefault="00000000" w:rsidRPr="00000000">
      <w:pPr>
        <w:numPr>
          <w:ilvl w:val="0"/>
          <w:numId w:val="14"/>
        </w:numPr>
        <w:spacing w:line="276" w:lineRule="auto"/>
        <w:ind w:left="720" w:hanging="360"/>
        <w:contextualSpacing w:val="1"/>
        <w:rPr/>
      </w:pPr>
      <w:r w:rsidDel="00000000" w:rsidR="00000000" w:rsidRPr="00000000">
        <w:rPr>
          <w:b w:val="1"/>
          <w:rtl w:val="0"/>
        </w:rPr>
        <w:t xml:space="preserve">Attention to user needs</w:t>
      </w:r>
      <w:r w:rsidDel="00000000" w:rsidR="00000000" w:rsidRPr="00000000">
        <w:rPr>
          <w:rtl w:val="0"/>
        </w:rPr>
        <w:br w:type="textWrapping"/>
        <w:t xml:space="preserve">Every community group will have different needs – make sure you customize your hacknights to your particular community. Perhaps multiple project choices or food are required for participants to be motivated to attend. Whatever it may be, it is important to listen to the needs of your group. </w:t>
      </w:r>
    </w:p>
    <w:p w:rsidR="00000000" w:rsidDel="00000000" w:rsidP="00000000" w:rsidRDefault="00000000" w:rsidRPr="00000000">
      <w:pPr>
        <w:pStyle w:val="Heading2"/>
        <w:spacing w:line="276" w:lineRule="auto"/>
        <w:contextualSpacing w:val="0"/>
        <w:rPr>
          <w:sz w:val="24"/>
          <w:szCs w:val="24"/>
        </w:rPr>
      </w:pPr>
      <w:bookmarkStart w:colFirst="0" w:colLast="0" w:name="_cg1dx7n0ng02" w:id="7"/>
      <w:bookmarkEnd w:id="7"/>
      <w:r w:rsidDel="00000000" w:rsidR="00000000" w:rsidRPr="00000000">
        <w:rPr>
          <w:rtl w:val="0"/>
        </w:rPr>
        <w:t xml:space="preserve">How to start a civic tech community group</w:t>
      </w:r>
      <w:r w:rsidDel="00000000" w:rsidR="00000000" w:rsidRPr="00000000">
        <w:rPr>
          <w:rtl w:val="0"/>
        </w:rPr>
      </w:r>
    </w:p>
    <w:p w:rsidR="00000000" w:rsidDel="00000000" w:rsidP="00000000" w:rsidRDefault="00000000" w:rsidRPr="00000000">
      <w:pPr>
        <w:pStyle w:val="Heading3"/>
        <w:spacing w:line="276" w:lineRule="auto"/>
        <w:contextualSpacing w:val="0"/>
        <w:rPr>
          <w:rFonts w:ascii="Proxima Nova" w:cs="Proxima Nova" w:eastAsia="Proxima Nova" w:hAnsi="Proxima Nova"/>
          <w:sz w:val="24"/>
          <w:szCs w:val="24"/>
        </w:rPr>
      </w:pPr>
      <w:bookmarkStart w:colFirst="0" w:colLast="0" w:name="_d79hpcj0mq9g" w:id="8"/>
      <w:bookmarkEnd w:id="8"/>
      <w:r w:rsidDel="00000000" w:rsidR="00000000" w:rsidRPr="00000000">
        <w:rPr>
          <w:rtl w:val="0"/>
        </w:rPr>
        <w:t xml:space="preserve">Find co-founders</w:t>
      </w: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Identify a group of individuals who are passionate about starting a civic tech group</w:t>
      </w:r>
    </w:p>
    <w:p w:rsidR="00000000" w:rsidDel="00000000" w:rsidP="00000000" w:rsidRDefault="00000000" w:rsidRPr="00000000">
      <w:pPr>
        <w:numPr>
          <w:ilvl w:val="1"/>
          <w:numId w:val="8"/>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These communities are best organized by a small group that can share the responsibilities of running hacknights </w:t>
      </w:r>
    </w:p>
    <w:p w:rsidR="00000000" w:rsidDel="00000000" w:rsidP="00000000" w:rsidRDefault="00000000" w:rsidRPr="00000000">
      <w:pPr>
        <w:numPr>
          <w:ilvl w:val="1"/>
          <w:numId w:val="8"/>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Contact colleagues within your network who have expressed interest in civic tech</w:t>
      </w:r>
      <w:r w:rsidDel="00000000" w:rsidR="00000000" w:rsidRPr="00000000">
        <w:rPr>
          <w:rtl w:val="0"/>
        </w:rPr>
      </w:r>
    </w:p>
    <w:p w:rsidR="00000000" w:rsidDel="00000000" w:rsidP="00000000" w:rsidRDefault="00000000" w:rsidRPr="00000000">
      <w:pPr>
        <w:numPr>
          <w:ilvl w:val="2"/>
          <w:numId w:val="8"/>
        </w:numPr>
        <w:spacing w:line="276" w:lineRule="auto"/>
        <w:ind w:left="216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Calling these initial members “co-founders” instils ownership and dedication to the community</w:t>
      </w:r>
    </w:p>
    <w:p w:rsidR="00000000" w:rsidDel="00000000" w:rsidP="00000000" w:rsidRDefault="00000000" w:rsidRPr="00000000">
      <w:pPr>
        <w:pStyle w:val="Heading3"/>
        <w:spacing w:line="276" w:lineRule="auto"/>
        <w:contextualSpacing w:val="0"/>
        <w:rPr>
          <w:rFonts w:ascii="Proxima Nova" w:cs="Proxima Nova" w:eastAsia="Proxima Nova" w:hAnsi="Proxima Nova"/>
          <w:sz w:val="24"/>
          <w:szCs w:val="24"/>
        </w:rPr>
      </w:pPr>
      <w:bookmarkStart w:colFirst="0" w:colLast="0" w:name="_ttu4lgnmexqx" w:id="9"/>
      <w:bookmarkEnd w:id="9"/>
      <w:r w:rsidDel="00000000" w:rsidR="00000000" w:rsidRPr="00000000">
        <w:rPr>
          <w:rtl w:val="0"/>
        </w:rPr>
        <w:t xml:space="preserve">Organize a trial hacknight</w:t>
      </w:r>
      <w:r w:rsidDel="00000000" w:rsidR="00000000" w:rsidRPr="00000000">
        <w:rPr>
          <w:rtl w:val="0"/>
        </w:rPr>
      </w:r>
    </w:p>
    <w:p w:rsidR="00000000" w:rsidDel="00000000" w:rsidP="00000000" w:rsidRDefault="00000000" w:rsidRPr="00000000">
      <w:pPr>
        <w:numPr>
          <w:ilvl w:val="0"/>
          <w:numId w:val="15"/>
        </w:numPr>
        <w:spacing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Gauge interest in your region by hosting a trial (prototype) hacknight</w:t>
      </w:r>
    </w:p>
    <w:p w:rsidR="00000000" w:rsidDel="00000000" w:rsidP="00000000" w:rsidRDefault="00000000" w:rsidRPr="00000000">
      <w:pPr>
        <w:numPr>
          <w:ilvl w:val="1"/>
          <w:numId w:val="15"/>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will help indicate the potential success of </w:t>
      </w:r>
      <w:r w:rsidDel="00000000" w:rsidR="00000000" w:rsidRPr="00000000">
        <w:rPr>
          <w:rFonts w:ascii="Proxima Nova" w:cs="Proxima Nova" w:eastAsia="Proxima Nova" w:hAnsi="Proxima Nova"/>
          <w:sz w:val="24"/>
          <w:szCs w:val="24"/>
          <w:rtl w:val="0"/>
        </w:rPr>
        <w:t xml:space="preserve">the </w:t>
      </w:r>
      <w:r w:rsidDel="00000000" w:rsidR="00000000" w:rsidRPr="00000000">
        <w:rPr>
          <w:rFonts w:ascii="Proxima Nova" w:cs="Proxima Nova" w:eastAsia="Proxima Nova" w:hAnsi="Proxima Nova"/>
          <w:sz w:val="24"/>
          <w:szCs w:val="24"/>
          <w:rtl w:val="0"/>
        </w:rPr>
        <w:t xml:space="preserve">community, as well as identify individuals who are interested in being organizers</w:t>
      </w:r>
    </w:p>
    <w:p w:rsidR="00000000" w:rsidDel="00000000" w:rsidP="00000000" w:rsidRDefault="00000000" w:rsidRPr="00000000">
      <w:pPr>
        <w:numPr>
          <w:ilvl w:val="1"/>
          <w:numId w:val="15"/>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Use your existing network and social media (ie. Meetup.com) to promote your event</w:t>
      </w:r>
    </w:p>
    <w:p w:rsidR="00000000" w:rsidDel="00000000" w:rsidP="00000000" w:rsidRDefault="00000000" w:rsidRPr="00000000">
      <w:pPr>
        <w:numPr>
          <w:ilvl w:val="2"/>
          <w:numId w:val="15"/>
        </w:numPr>
        <w:spacing w:line="276" w:lineRule="auto"/>
        <w:ind w:left="216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CTTO: hosted an initial hacknight with a small group and named all participants who were interested in continuing “co-founders”</w:t>
      </w:r>
    </w:p>
    <w:p w:rsidR="00000000" w:rsidDel="00000000" w:rsidP="00000000" w:rsidRDefault="00000000" w:rsidRPr="00000000">
      <w:pPr>
        <w:numPr>
          <w:ilvl w:val="2"/>
          <w:numId w:val="15"/>
        </w:numPr>
        <w:spacing w:line="276" w:lineRule="auto"/>
        <w:ind w:left="216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YOWCT: ran a six month trial where they tested variables in their hacknights before advertising the event to the public</w:t>
      </w:r>
    </w:p>
    <w:p w:rsidR="00000000" w:rsidDel="00000000" w:rsidP="00000000" w:rsidRDefault="00000000" w:rsidRPr="00000000">
      <w:pPr>
        <w:numPr>
          <w:ilvl w:val="0"/>
          <w:numId w:val="15"/>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Tap into your own and your colleagues’ networks and invite people to the trial hacknight</w:t>
      </w:r>
    </w:p>
    <w:p w:rsidR="00000000" w:rsidDel="00000000" w:rsidP="00000000" w:rsidRDefault="00000000" w:rsidRPr="00000000">
      <w:pPr>
        <w:numPr>
          <w:ilvl w:val="1"/>
          <w:numId w:val="15"/>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Emphasize the </w:t>
      </w:r>
      <w:r w:rsidDel="00000000" w:rsidR="00000000" w:rsidRPr="00000000">
        <w:rPr>
          <w:rFonts w:ascii="Proxima Nova" w:cs="Proxima Nova" w:eastAsia="Proxima Nova" w:hAnsi="Proxima Nova"/>
          <w:sz w:val="24"/>
          <w:szCs w:val="24"/>
          <w:rtl w:val="0"/>
        </w:rPr>
        <w:t xml:space="preserve">purpose and goals</w:t>
      </w:r>
      <w:r w:rsidDel="00000000" w:rsidR="00000000" w:rsidRPr="00000000">
        <w:rPr>
          <w:rFonts w:ascii="Proxima Nova" w:cs="Proxima Nova" w:eastAsia="Proxima Nova" w:hAnsi="Proxima Nova"/>
          <w:sz w:val="24"/>
          <w:szCs w:val="24"/>
          <w:rtl w:val="0"/>
        </w:rPr>
        <w:t xml:space="preserve"> of your community</w:t>
      </w:r>
    </w:p>
    <w:p w:rsidR="00000000" w:rsidDel="00000000" w:rsidP="00000000" w:rsidRDefault="00000000" w:rsidRPr="00000000">
      <w:pPr>
        <w:numPr>
          <w:ilvl w:val="0"/>
          <w:numId w:val="15"/>
        </w:numPr>
        <w:spacing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Invite people</w:t>
      </w:r>
      <w:r w:rsidDel="00000000" w:rsidR="00000000" w:rsidRPr="00000000">
        <w:rPr>
          <w:rFonts w:ascii="Proxima Nova" w:cs="Proxima Nova" w:eastAsia="Proxima Nova" w:hAnsi="Proxima Nova"/>
          <w:color w:val="647b84"/>
          <w:sz w:val="24"/>
          <w:szCs w:val="24"/>
          <w:rtl w:val="0"/>
        </w:rPr>
        <w:t xml:space="preserve"> </w:t>
      </w:r>
      <w:r w:rsidDel="00000000" w:rsidR="00000000" w:rsidRPr="00000000">
        <w:rPr>
          <w:rFonts w:ascii="Proxima Nova" w:cs="Proxima Nova" w:eastAsia="Proxima Nova" w:hAnsi="Proxima Nova"/>
          <w:sz w:val="24"/>
          <w:szCs w:val="24"/>
          <w:rtl w:val="0"/>
        </w:rPr>
        <w:t xml:space="preserve">with diverse backgrounds to come</w:t>
      </w:r>
      <w:r w:rsidDel="00000000" w:rsidR="00000000" w:rsidRPr="00000000">
        <w:rPr>
          <w:rtl w:val="0"/>
        </w:rPr>
      </w:r>
    </w:p>
    <w:p w:rsidR="00000000" w:rsidDel="00000000" w:rsidP="00000000" w:rsidRDefault="00000000" w:rsidRPr="00000000">
      <w:pPr>
        <w:numPr>
          <w:ilvl w:val="1"/>
          <w:numId w:val="15"/>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don’t have to have a background in technology to participate in civic tech!</w:t>
      </w:r>
    </w:p>
    <w:p w:rsidR="00000000" w:rsidDel="00000000" w:rsidP="00000000" w:rsidRDefault="00000000" w:rsidRPr="00000000">
      <w:pPr>
        <w:numPr>
          <w:ilvl w:val="1"/>
          <w:numId w:val="15"/>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Tech (developers, designers, data analysts, etc.)</w:t>
      </w:r>
    </w:p>
    <w:p w:rsidR="00000000" w:rsidDel="00000000" w:rsidP="00000000" w:rsidRDefault="00000000" w:rsidRPr="00000000">
      <w:pPr>
        <w:numPr>
          <w:ilvl w:val="2"/>
          <w:numId w:val="15"/>
        </w:numPr>
        <w:spacing w:line="276" w:lineRule="auto"/>
        <w:ind w:left="216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Have the technical skills to realize project ideas</w:t>
      </w:r>
    </w:p>
    <w:p w:rsidR="00000000" w:rsidDel="00000000" w:rsidP="00000000" w:rsidRDefault="00000000" w:rsidRPr="00000000">
      <w:pPr>
        <w:numPr>
          <w:ilvl w:val="1"/>
          <w:numId w:val="15"/>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Government (current and former civil servants)</w:t>
      </w:r>
    </w:p>
    <w:p w:rsidR="00000000" w:rsidDel="00000000" w:rsidP="00000000" w:rsidRDefault="00000000" w:rsidRPr="00000000">
      <w:pPr>
        <w:numPr>
          <w:ilvl w:val="2"/>
          <w:numId w:val="15"/>
        </w:numPr>
        <w:spacing w:line="276" w:lineRule="auto"/>
        <w:ind w:left="216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Have the understanding of government needs and procedures</w:t>
      </w:r>
    </w:p>
    <w:p w:rsidR="00000000" w:rsidDel="00000000" w:rsidP="00000000" w:rsidRDefault="00000000" w:rsidRPr="00000000">
      <w:pPr>
        <w:numPr>
          <w:ilvl w:val="1"/>
          <w:numId w:val="15"/>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People who are passionate about improving their communities</w:t>
      </w:r>
      <w:r w:rsidDel="00000000" w:rsidR="00000000" w:rsidRPr="00000000">
        <w:rPr>
          <w:rtl w:val="0"/>
        </w:rPr>
      </w:r>
    </w:p>
    <w:p w:rsidR="00000000" w:rsidDel="00000000" w:rsidP="00000000" w:rsidRDefault="00000000" w:rsidRPr="00000000">
      <w:pPr>
        <w:numPr>
          <w:ilvl w:val="2"/>
          <w:numId w:val="15"/>
        </w:numPr>
        <w:spacing w:line="276" w:lineRule="auto"/>
        <w:ind w:left="216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Understand community needs and want to help</w:t>
      </w:r>
      <w:r w:rsidDel="00000000" w:rsidR="00000000" w:rsidRPr="00000000">
        <w:rPr>
          <w:rtl w:val="0"/>
        </w:rPr>
      </w:r>
    </w:p>
    <w:p w:rsidR="00000000" w:rsidDel="00000000" w:rsidP="00000000" w:rsidRDefault="00000000" w:rsidRPr="00000000">
      <w:pPr>
        <w:numPr>
          <w:ilvl w:val="0"/>
          <w:numId w:val="15"/>
        </w:numPr>
        <w:spacing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Seed at least one project</w:t>
      </w:r>
    </w:p>
    <w:p w:rsidR="00000000" w:rsidDel="00000000" w:rsidP="00000000" w:rsidRDefault="00000000" w:rsidRPr="00000000">
      <w:pPr>
        <w:numPr>
          <w:ilvl w:val="1"/>
          <w:numId w:val="15"/>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One key component of </w:t>
      </w:r>
      <w:r w:rsidDel="00000000" w:rsidR="00000000" w:rsidRPr="00000000">
        <w:rPr>
          <w:rFonts w:ascii="Proxima Nova" w:cs="Proxima Nova" w:eastAsia="Proxima Nova" w:hAnsi="Proxima Nova"/>
          <w:sz w:val="24"/>
          <w:szCs w:val="24"/>
          <w:rtl w:val="0"/>
        </w:rPr>
        <w:t xml:space="preserve">Civic T</w:t>
      </w:r>
      <w:r w:rsidDel="00000000" w:rsidR="00000000" w:rsidRPr="00000000">
        <w:rPr>
          <w:rFonts w:ascii="Proxima Nova" w:cs="Proxima Nova" w:eastAsia="Proxima Nova" w:hAnsi="Proxima Nova"/>
          <w:sz w:val="24"/>
          <w:szCs w:val="24"/>
          <w:rtl w:val="0"/>
        </w:rPr>
        <w:t xml:space="preserve">ech is to have projects that members are hacking together</w:t>
      </w:r>
    </w:p>
    <w:p w:rsidR="00000000" w:rsidDel="00000000" w:rsidP="00000000" w:rsidRDefault="00000000" w:rsidRPr="00000000">
      <w:pPr>
        <w:numPr>
          <w:ilvl w:val="1"/>
          <w:numId w:val="15"/>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Be sure to have at least one </w:t>
      </w:r>
      <w:hyperlink r:id="rId7">
        <w:r w:rsidDel="00000000" w:rsidR="00000000" w:rsidRPr="00000000">
          <w:rPr>
            <w:rFonts w:ascii="Proxima Nova" w:cs="Proxima Nova" w:eastAsia="Proxima Nova" w:hAnsi="Proxima Nova"/>
            <w:color w:val="647b84"/>
            <w:sz w:val="24"/>
            <w:szCs w:val="24"/>
            <w:u w:val="single"/>
            <w:rtl w:val="0"/>
          </w:rPr>
          <w:t xml:space="preserve">project</w:t>
        </w:r>
      </w:hyperlink>
      <w:r w:rsidDel="00000000" w:rsidR="00000000" w:rsidRPr="00000000">
        <w:rPr>
          <w:rFonts w:ascii="Proxima Nova" w:cs="Proxima Nova" w:eastAsia="Proxima Nova" w:hAnsi="Proxima Nova"/>
          <w:color w:val="647b84"/>
          <w:sz w:val="24"/>
          <w:szCs w:val="24"/>
          <w:rtl w:val="0"/>
        </w:rPr>
        <w:t xml:space="preserve"> </w:t>
      </w:r>
      <w:r w:rsidDel="00000000" w:rsidR="00000000" w:rsidRPr="00000000">
        <w:rPr>
          <w:rFonts w:ascii="Proxima Nova" w:cs="Proxima Nova" w:eastAsia="Proxima Nova" w:hAnsi="Proxima Nova"/>
          <w:sz w:val="24"/>
          <w:szCs w:val="24"/>
          <w:rtl w:val="0"/>
        </w:rPr>
        <w:t xml:space="preserve">ready for the first meeting</w:t>
      </w:r>
      <w:r w:rsidDel="00000000" w:rsidR="00000000" w:rsidRPr="00000000">
        <w:rPr>
          <w:rtl w:val="0"/>
        </w:rPr>
      </w:r>
    </w:p>
    <w:p w:rsidR="00000000" w:rsidDel="00000000" w:rsidP="00000000" w:rsidRDefault="00000000" w:rsidRPr="00000000">
      <w:pPr>
        <w:numPr>
          <w:ilvl w:val="1"/>
          <w:numId w:val="15"/>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 your community grows, encourage people to come forward with new project ideas</w:t>
      </w:r>
    </w:p>
    <w:p w:rsidR="00000000" w:rsidDel="00000000" w:rsidP="00000000" w:rsidRDefault="00000000" w:rsidRPr="00000000">
      <w:pPr>
        <w:contextualSpacing w:val="0"/>
        <w:rPr/>
      </w:pPr>
      <w:r w:rsidDel="00000000" w:rsidR="00000000" w:rsidRPr="00000000">
        <w:rPr>
          <w:rtl w:val="0"/>
        </w:rPr>
      </w:r>
    </w:p>
    <w:tbl>
      <w:tblPr>
        <w:tblStyle w:val="Table3"/>
        <w:tblW w:w="924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c>
          <w:tcPr>
            <w:tcBorders>
              <w:top w:color="000000" w:space="0" w:sz="0" w:val="nil"/>
              <w:left w:color="ff0000"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pPr>
              <w:widowControl w:val="0"/>
              <w:contextualSpacing w:val="0"/>
              <w:rPr>
                <w:b w:val="1"/>
                <w:color w:val="353744"/>
              </w:rPr>
            </w:pPr>
            <w:r w:rsidDel="00000000" w:rsidR="00000000" w:rsidRPr="00000000">
              <w:rPr>
                <w:b w:val="1"/>
                <w:color w:val="353744"/>
                <w:rtl w:val="0"/>
              </w:rPr>
              <w:t xml:space="preserve">Tip: Be flexible! It’s okay if things don’t always go as planned – don’t be afraid to adapt. Every city has different needs! </w:t>
            </w:r>
          </w:p>
        </w:tc>
      </w:tr>
    </w:tbl>
    <w:p w:rsidR="00000000" w:rsidDel="00000000" w:rsidP="00000000" w:rsidRDefault="00000000" w:rsidRPr="00000000">
      <w:pPr>
        <w:pStyle w:val="Heading2"/>
        <w:spacing w:line="276" w:lineRule="auto"/>
        <w:contextualSpacing w:val="0"/>
        <w:rPr/>
      </w:pPr>
      <w:bookmarkStart w:colFirst="0" w:colLast="0" w:name="_49w6w3ljgqu7" w:id="10"/>
      <w:bookmarkEnd w:id="10"/>
      <w:r w:rsidDel="00000000" w:rsidR="00000000" w:rsidRPr="00000000">
        <w:rPr>
          <w:rtl w:val="0"/>
        </w:rPr>
        <w:t xml:space="preserve">How to organize a civic tech hacknight</w:t>
      </w:r>
    </w:p>
    <w:p w:rsidR="00000000" w:rsidDel="00000000" w:rsidP="00000000" w:rsidRDefault="00000000" w:rsidRPr="00000000">
      <w:pPr>
        <w:pStyle w:val="Heading3"/>
        <w:spacing w:line="276" w:lineRule="auto"/>
        <w:contextualSpacing w:val="0"/>
        <w:rPr>
          <w:rFonts w:ascii="Proxima Nova" w:cs="Proxima Nova" w:eastAsia="Proxima Nova" w:hAnsi="Proxima Nova"/>
          <w:sz w:val="24"/>
          <w:szCs w:val="24"/>
        </w:rPr>
      </w:pPr>
      <w:bookmarkStart w:colFirst="0" w:colLast="0" w:name="_almazdqzvk58" w:id="11"/>
      <w:bookmarkEnd w:id="11"/>
      <w:r w:rsidDel="00000000" w:rsidR="00000000" w:rsidRPr="00000000">
        <w:rPr>
          <w:rtl w:val="0"/>
        </w:rPr>
        <w:t xml:space="preserve">Find a venue</w:t>
      </w: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Contact people who you know might be able to </w:t>
      </w:r>
      <w:r w:rsidDel="00000000" w:rsidR="00000000" w:rsidRPr="00000000">
        <w:rPr>
          <w:rFonts w:ascii="Proxima Nova" w:cs="Proxima Nova" w:eastAsia="Proxima Nova" w:hAnsi="Proxima Nova"/>
          <w:sz w:val="24"/>
          <w:szCs w:val="24"/>
          <w:rtl w:val="0"/>
        </w:rPr>
        <w:t xml:space="preserve">lend </w:t>
      </w:r>
      <w:r w:rsidDel="00000000" w:rsidR="00000000" w:rsidRPr="00000000">
        <w:rPr>
          <w:rFonts w:ascii="Proxima Nova" w:cs="Proxima Nova" w:eastAsia="Proxima Nova" w:hAnsi="Proxima Nova"/>
          <w:sz w:val="24"/>
          <w:szCs w:val="24"/>
          <w:rtl w:val="0"/>
        </w:rPr>
        <w:t xml:space="preserve">you a venue</w:t>
      </w:r>
    </w:p>
    <w:p w:rsidR="00000000" w:rsidDel="00000000" w:rsidP="00000000" w:rsidRDefault="00000000" w:rsidRPr="00000000">
      <w:pPr>
        <w:numPr>
          <w:ilvl w:val="1"/>
          <w:numId w:val="7"/>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example: local tech firms, </w:t>
      </w:r>
      <w:r w:rsidDel="00000000" w:rsidR="00000000" w:rsidRPr="00000000">
        <w:rPr>
          <w:rFonts w:ascii="Proxima Nova" w:cs="Proxima Nova" w:eastAsia="Proxima Nova" w:hAnsi="Proxima Nova"/>
          <w:sz w:val="24"/>
          <w:szCs w:val="24"/>
          <w:rtl w:val="0"/>
        </w:rPr>
        <w:t xml:space="preserve">shared workspaces</w:t>
      </w:r>
      <w:r w:rsidDel="00000000" w:rsidR="00000000" w:rsidRPr="00000000">
        <w:rPr>
          <w:rFonts w:ascii="Proxima Nova" w:cs="Proxima Nova" w:eastAsia="Proxima Nova" w:hAnsi="Proxima Nova"/>
          <w:sz w:val="24"/>
          <w:szCs w:val="24"/>
          <w:rtl w:val="0"/>
        </w:rPr>
        <w:t xml:space="preserve">, universities/schools, conference rooms, libraries, community centres, parks, etc.</w:t>
      </w:r>
    </w:p>
    <w:p w:rsidR="00000000" w:rsidDel="00000000" w:rsidP="00000000" w:rsidRDefault="00000000" w:rsidRPr="00000000">
      <w:pPr>
        <w:numPr>
          <w:ilvl w:val="1"/>
          <w:numId w:val="7"/>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One organizer should be in charge of securing a venue for the following month</w:t>
      </w:r>
    </w:p>
    <w:p w:rsidR="00000000" w:rsidDel="00000000" w:rsidP="00000000" w:rsidRDefault="00000000" w:rsidRPr="00000000">
      <w:pPr>
        <w:numPr>
          <w:ilvl w:val="0"/>
          <w:numId w:val="7"/>
        </w:numPr>
        <w:spacing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Minimum requirements:</w:t>
      </w:r>
    </w:p>
    <w:p w:rsidR="00000000" w:rsidDel="00000000" w:rsidP="00000000" w:rsidRDefault="00000000" w:rsidRPr="00000000">
      <w:pPr>
        <w:numPr>
          <w:ilvl w:val="1"/>
          <w:numId w:val="9"/>
        </w:numPr>
        <w:spacing w:line="276"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Wifi</w:t>
      </w:r>
    </w:p>
    <w:p w:rsidR="00000000" w:rsidDel="00000000" w:rsidP="00000000" w:rsidRDefault="00000000" w:rsidRPr="00000000">
      <w:pPr>
        <w:numPr>
          <w:ilvl w:val="1"/>
          <w:numId w:val="9"/>
        </w:numPr>
        <w:spacing w:line="276"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Projector &amp; screen</w:t>
      </w:r>
    </w:p>
    <w:p w:rsidR="00000000" w:rsidDel="00000000" w:rsidP="00000000" w:rsidRDefault="00000000" w:rsidRPr="00000000">
      <w:pPr>
        <w:numPr>
          <w:ilvl w:val="1"/>
          <w:numId w:val="9"/>
        </w:numPr>
        <w:spacing w:line="276"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Workspaces </w:t>
      </w:r>
    </w:p>
    <w:p w:rsidR="00000000" w:rsidDel="00000000" w:rsidP="00000000" w:rsidRDefault="00000000" w:rsidRPr="00000000">
      <w:pPr>
        <w:numPr>
          <w:ilvl w:val="1"/>
          <w:numId w:val="9"/>
        </w:numPr>
        <w:spacing w:line="276"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Physically accessible</w:t>
      </w:r>
    </w:p>
    <w:p w:rsidR="00000000" w:rsidDel="00000000" w:rsidP="00000000" w:rsidRDefault="00000000" w:rsidRPr="00000000">
      <w:pPr>
        <w:numPr>
          <w:ilvl w:val="1"/>
          <w:numId w:val="7"/>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Nice-to-haves:</w:t>
      </w:r>
    </w:p>
    <w:p w:rsidR="00000000" w:rsidDel="00000000" w:rsidP="00000000" w:rsidRDefault="00000000" w:rsidRPr="00000000">
      <w:pPr>
        <w:numPr>
          <w:ilvl w:val="1"/>
          <w:numId w:val="9"/>
        </w:numPr>
        <w:spacing w:line="276"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Transit accessible </w:t>
      </w:r>
    </w:p>
    <w:p w:rsidR="00000000" w:rsidDel="00000000" w:rsidP="00000000" w:rsidRDefault="00000000" w:rsidRPr="00000000">
      <w:pPr>
        <w:numPr>
          <w:ilvl w:val="1"/>
          <w:numId w:val="9"/>
        </w:numPr>
        <w:spacing w:line="276"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Microphone</w:t>
      </w:r>
    </w:p>
    <w:p w:rsidR="00000000" w:rsidDel="00000000" w:rsidP="00000000" w:rsidRDefault="00000000" w:rsidRPr="00000000">
      <w:pPr>
        <w:numPr>
          <w:ilvl w:val="1"/>
          <w:numId w:val="9"/>
        </w:numPr>
        <w:spacing w:line="276"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Whiteboards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sz w:val="24"/>
          <w:szCs w:val="24"/>
          <w:rtl w:val="0"/>
        </w:rPr>
        <w:t xml:space="preserve">I</w:t>
      </w:r>
      <w:r w:rsidDel="00000000" w:rsidR="00000000" w:rsidRPr="00000000">
        <w:rPr>
          <w:rtl w:val="0"/>
        </w:rPr>
        <w:t xml:space="preserve">t is </w:t>
      </w:r>
      <w:r w:rsidDel="00000000" w:rsidR="00000000" w:rsidRPr="00000000">
        <w:rPr>
          <w:rFonts w:ascii="Proxima Nova" w:cs="Proxima Nova" w:eastAsia="Proxima Nova" w:hAnsi="Proxima Nova"/>
          <w:sz w:val="24"/>
          <w:szCs w:val="24"/>
          <w:rtl w:val="0"/>
        </w:rPr>
        <w:t xml:space="preserve">ideal that the location change monthly because:</w:t>
      </w:r>
    </w:p>
    <w:p w:rsidR="00000000" w:rsidDel="00000000" w:rsidP="00000000" w:rsidRDefault="00000000" w:rsidRPr="00000000">
      <w:pPr>
        <w:numPr>
          <w:ilvl w:val="2"/>
          <w:numId w:val="7"/>
        </w:numPr>
        <w:spacing w:line="276" w:lineRule="auto"/>
        <w:ind w:left="216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organization lending you the venue will not have to make a long term commitment </w:t>
      </w:r>
    </w:p>
    <w:p w:rsidR="00000000" w:rsidDel="00000000" w:rsidP="00000000" w:rsidRDefault="00000000" w:rsidRPr="00000000">
      <w:pPr>
        <w:numPr>
          <w:ilvl w:val="2"/>
          <w:numId w:val="7"/>
        </w:numPr>
        <w:spacing w:line="276" w:lineRule="auto"/>
        <w:ind w:left="216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Some locations may be more convenient for certain individuals, which will ensure a continuous stream of new participants and diversity in attendees</w:t>
      </w:r>
    </w:p>
    <w:p w:rsidR="00000000" w:rsidDel="00000000" w:rsidP="00000000" w:rsidRDefault="00000000" w:rsidRPr="00000000">
      <w:pPr>
        <w:numPr>
          <w:ilvl w:val="2"/>
          <w:numId w:val="7"/>
        </w:numPr>
        <w:spacing w:line="276" w:lineRule="auto"/>
        <w:ind w:left="216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Some venues may have built-in audiences or networks, which can drive attendance at your hacknight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4"/>
        <w:tblW w:w="9135.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c>
          <w:tcPr>
            <w:tcBorders>
              <w:top w:color="000000" w:space="0" w:sz="0" w:val="nil"/>
              <w:left w:color="ff0000"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pPr>
              <w:widowControl w:val="0"/>
              <w:contextualSpacing w:val="0"/>
              <w:rPr>
                <w:b w:val="1"/>
                <w:color w:val="353744"/>
              </w:rPr>
            </w:pPr>
            <w:r w:rsidDel="00000000" w:rsidR="00000000" w:rsidRPr="00000000">
              <w:rPr>
                <w:b w:val="1"/>
                <w:color w:val="353744"/>
                <w:rtl w:val="0"/>
              </w:rPr>
              <w:t xml:space="preserve">Tip: Tech firms are great potential venues because they love it when their employees get to participate in external “tech-like” events! Their offices are often unused in the evening as well.</w:t>
            </w:r>
          </w:p>
        </w:tc>
      </w:tr>
    </w:tbl>
    <w:p w:rsidR="00000000" w:rsidDel="00000000" w:rsidP="00000000" w:rsidRDefault="00000000" w:rsidRPr="00000000">
      <w:pPr>
        <w:numPr>
          <w:ilvl w:val="0"/>
          <w:numId w:val="1"/>
        </w:numPr>
        <w:ind w:left="720" w:hanging="360"/>
        <w:contextualSpacing w:val="1"/>
        <w:rPr>
          <w:color w:val="000000"/>
          <w:sz w:val="24"/>
          <w:szCs w:val="24"/>
        </w:rPr>
      </w:pPr>
      <w:r w:rsidDel="00000000" w:rsidR="00000000" w:rsidRPr="00000000">
        <w:rPr>
          <w:rtl w:val="0"/>
        </w:rPr>
        <w:t xml:space="preserve">Other venue considerations:</w:t>
      </w:r>
    </w:p>
    <w:p w:rsidR="00000000" w:rsidDel="00000000" w:rsidP="00000000" w:rsidRDefault="00000000" w:rsidRPr="00000000">
      <w:pPr>
        <w:numPr>
          <w:ilvl w:val="0"/>
          <w:numId w:val="1"/>
        </w:numPr>
        <w:ind w:left="1440" w:hanging="360"/>
        <w:contextualSpacing w:val="1"/>
        <w:rPr>
          <w:color w:val="000000"/>
          <w:sz w:val="24"/>
          <w:szCs w:val="24"/>
        </w:rPr>
      </w:pPr>
      <w:r w:rsidDel="00000000" w:rsidR="00000000" w:rsidRPr="00000000">
        <w:rPr>
          <w:rtl w:val="0"/>
        </w:rPr>
        <w:t xml:space="preserve">Seating</w:t>
      </w:r>
    </w:p>
    <w:p w:rsidR="00000000" w:rsidDel="00000000" w:rsidP="00000000" w:rsidRDefault="00000000" w:rsidRPr="00000000">
      <w:pPr>
        <w:numPr>
          <w:ilvl w:val="1"/>
          <w:numId w:val="1"/>
        </w:numPr>
        <w:ind w:left="2160" w:hanging="360"/>
        <w:contextualSpacing w:val="1"/>
        <w:rPr>
          <w:color w:val="000000"/>
          <w:sz w:val="24"/>
          <w:szCs w:val="24"/>
        </w:rPr>
      </w:pPr>
      <w:r w:rsidDel="00000000" w:rsidR="00000000" w:rsidRPr="00000000">
        <w:rPr>
          <w:rtl w:val="0"/>
        </w:rPr>
        <w:t xml:space="preserve">Make sure that there will be enough seats for the audience </w:t>
      </w:r>
      <w:r w:rsidDel="00000000" w:rsidR="00000000" w:rsidRPr="00000000">
        <w:rPr>
          <w:rtl w:val="0"/>
        </w:rPr>
        <w:t xml:space="preserve">- use </w:t>
      </w:r>
      <w:hyperlink r:id="rId8">
        <w:r w:rsidDel="00000000" w:rsidR="00000000" w:rsidRPr="00000000">
          <w:rPr>
            <w:color w:val="647b84"/>
            <w:u w:val="single"/>
            <w:rtl w:val="0"/>
          </w:rPr>
          <w:t xml:space="preserve">Meetup.com</w:t>
        </w:r>
      </w:hyperlink>
      <w:r w:rsidDel="00000000" w:rsidR="00000000" w:rsidRPr="00000000">
        <w:rPr>
          <w:rtl w:val="0"/>
        </w:rPr>
        <w:t xml:space="preserve"> to gauge number of attendees</w:t>
      </w:r>
    </w:p>
    <w:p w:rsidR="00000000" w:rsidDel="00000000" w:rsidP="00000000" w:rsidRDefault="00000000" w:rsidRPr="00000000">
      <w:pPr>
        <w:numPr>
          <w:ilvl w:val="0"/>
          <w:numId w:val="1"/>
        </w:numPr>
        <w:ind w:left="1440" w:hanging="360"/>
        <w:contextualSpacing w:val="1"/>
        <w:rPr>
          <w:color w:val="000000"/>
          <w:sz w:val="24"/>
          <w:szCs w:val="24"/>
        </w:rPr>
      </w:pPr>
      <w:r w:rsidDel="00000000" w:rsidR="00000000" w:rsidRPr="00000000">
        <w:rPr>
          <w:rtl w:val="0"/>
        </w:rPr>
        <w:t xml:space="preserve">Noise</w:t>
      </w:r>
    </w:p>
    <w:p w:rsidR="00000000" w:rsidDel="00000000" w:rsidP="00000000" w:rsidRDefault="00000000" w:rsidRPr="00000000">
      <w:pPr>
        <w:numPr>
          <w:ilvl w:val="1"/>
          <w:numId w:val="1"/>
        </w:numPr>
        <w:ind w:left="2160" w:hanging="360"/>
        <w:contextualSpacing w:val="1"/>
        <w:rPr>
          <w:color w:val="000000"/>
          <w:sz w:val="24"/>
          <w:szCs w:val="24"/>
        </w:rPr>
      </w:pPr>
      <w:r w:rsidDel="00000000" w:rsidR="00000000" w:rsidRPr="00000000">
        <w:rPr>
          <w:rtl w:val="0"/>
        </w:rPr>
        <w:t xml:space="preserve">Make sure that other people in the building are okay with a little bit of noise</w:t>
      </w:r>
    </w:p>
    <w:p w:rsidR="00000000" w:rsidDel="00000000" w:rsidP="00000000" w:rsidRDefault="00000000" w:rsidRPr="00000000">
      <w:pPr>
        <w:numPr>
          <w:ilvl w:val="0"/>
          <w:numId w:val="5"/>
        </w:numPr>
        <w:ind w:left="1440" w:hanging="360"/>
        <w:contextualSpacing w:val="1"/>
        <w:rPr>
          <w:color w:val="000000"/>
          <w:sz w:val="24"/>
          <w:szCs w:val="24"/>
        </w:rPr>
      </w:pPr>
      <w:r w:rsidDel="00000000" w:rsidR="00000000" w:rsidRPr="00000000">
        <w:rPr>
          <w:rtl w:val="0"/>
        </w:rPr>
        <w:t xml:space="preserve">Location</w:t>
      </w:r>
      <w:r w:rsidDel="00000000" w:rsidR="00000000" w:rsidRPr="00000000">
        <w:rPr>
          <w:rtl w:val="0"/>
        </w:rPr>
      </w:r>
    </w:p>
    <w:p w:rsidR="00000000" w:rsidDel="00000000" w:rsidP="00000000" w:rsidRDefault="00000000" w:rsidRPr="00000000">
      <w:pPr>
        <w:numPr>
          <w:ilvl w:val="1"/>
          <w:numId w:val="5"/>
        </w:numPr>
        <w:ind w:left="2160" w:hanging="360"/>
        <w:contextualSpacing w:val="1"/>
        <w:rPr>
          <w:color w:val="000000"/>
          <w:sz w:val="24"/>
          <w:szCs w:val="24"/>
        </w:rPr>
      </w:pPr>
      <w:r w:rsidDel="00000000" w:rsidR="00000000" w:rsidRPr="00000000">
        <w:rPr>
          <w:rtl w:val="0"/>
        </w:rPr>
        <w:t xml:space="preserve">There are generally more people in downtown, therefore it is more likely that attendance will be higher in downtown locations</w:t>
      </w:r>
      <w:r w:rsidDel="00000000" w:rsidR="00000000" w:rsidRPr="00000000">
        <w:rPr>
          <w:rtl w:val="0"/>
        </w:rPr>
      </w:r>
    </w:p>
    <w:p w:rsidR="00000000" w:rsidDel="00000000" w:rsidP="00000000" w:rsidRDefault="00000000" w:rsidRPr="00000000">
      <w:pPr>
        <w:numPr>
          <w:ilvl w:val="0"/>
          <w:numId w:val="1"/>
        </w:numPr>
        <w:ind w:left="1440" w:hanging="360"/>
        <w:contextualSpacing w:val="1"/>
        <w:rPr>
          <w:color w:val="000000"/>
          <w:sz w:val="24"/>
          <w:szCs w:val="24"/>
        </w:rPr>
      </w:pPr>
      <w:r w:rsidDel="00000000" w:rsidR="00000000" w:rsidRPr="00000000">
        <w:rPr>
          <w:rtl w:val="0"/>
        </w:rPr>
        <w:t xml:space="preserve">Accessibility </w:t>
      </w:r>
    </w:p>
    <w:p w:rsidR="00000000" w:rsidDel="00000000" w:rsidP="00000000" w:rsidRDefault="00000000" w:rsidRPr="00000000">
      <w:pPr>
        <w:numPr>
          <w:ilvl w:val="1"/>
          <w:numId w:val="1"/>
        </w:numPr>
        <w:ind w:left="2160" w:hanging="360"/>
        <w:contextualSpacing w:val="1"/>
        <w:rPr>
          <w:color w:val="000000"/>
          <w:sz w:val="24"/>
          <w:szCs w:val="24"/>
        </w:rPr>
      </w:pPr>
      <w:r w:rsidDel="00000000" w:rsidR="00000000" w:rsidRPr="00000000">
        <w:rPr>
          <w:rtl w:val="0"/>
        </w:rPr>
        <w:t xml:space="preserve">Make sure your venue is accessible by elevator so that individuals of all physical abilities are able to attend</w:t>
      </w:r>
    </w:p>
    <w:p w:rsidR="00000000" w:rsidDel="00000000" w:rsidP="00000000" w:rsidRDefault="00000000" w:rsidRPr="00000000">
      <w:pPr>
        <w:ind w:left="720" w:firstLine="0"/>
        <w:contextualSpacing w:val="0"/>
        <w:rPr/>
      </w:pPr>
      <w:r w:rsidDel="00000000" w:rsidR="00000000" w:rsidRPr="00000000">
        <w:rPr>
          <w:rtl w:val="0"/>
        </w:rPr>
      </w:r>
    </w:p>
    <w:tbl>
      <w:tblPr>
        <w:tblStyle w:val="Table5"/>
        <w:tblW w:w="9135.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c>
          <w:tcPr>
            <w:tcBorders>
              <w:top w:color="000000" w:space="0" w:sz="0" w:val="nil"/>
              <w:left w:color="ff0000"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pPr>
              <w:widowControl w:val="0"/>
              <w:contextualSpacing w:val="0"/>
              <w:rPr>
                <w:b w:val="1"/>
                <w:color w:val="353744"/>
              </w:rPr>
            </w:pPr>
            <w:r w:rsidDel="00000000" w:rsidR="00000000" w:rsidRPr="00000000">
              <w:rPr>
                <w:b w:val="1"/>
                <w:color w:val="353744"/>
                <w:rtl w:val="0"/>
              </w:rPr>
              <w:t xml:space="preserve">Tip:  </w:t>
            </w:r>
            <w:r w:rsidDel="00000000" w:rsidR="00000000" w:rsidRPr="00000000">
              <w:rPr>
                <w:b w:val="1"/>
                <w:color w:val="353744"/>
                <w:rtl w:val="0"/>
              </w:rPr>
              <w:t xml:space="preserve">Although food is optional, it can serve as an incentive for people to attend the event. </w:t>
            </w:r>
            <w:r w:rsidDel="00000000" w:rsidR="00000000" w:rsidRPr="00000000">
              <w:rPr>
                <w:b w:val="1"/>
                <w:color w:val="353744"/>
                <w:rtl w:val="0"/>
              </w:rPr>
              <w:t xml:space="preserve">Your sponsor may be able to provide food with the venue. </w:t>
            </w:r>
          </w:p>
        </w:tc>
      </w:tr>
    </w:tbl>
    <w:p w:rsidR="00000000" w:rsidDel="00000000" w:rsidP="00000000" w:rsidRDefault="00000000" w:rsidRPr="00000000">
      <w:pPr>
        <w:pStyle w:val="Heading3"/>
        <w:spacing w:line="276" w:lineRule="auto"/>
        <w:contextualSpacing w:val="0"/>
        <w:rPr/>
      </w:pPr>
      <w:bookmarkStart w:colFirst="0" w:colLast="0" w:name="_siiy0i4bzi68" w:id="12"/>
      <w:bookmarkEnd w:id="12"/>
      <w:r w:rsidDel="00000000" w:rsidR="00000000" w:rsidRPr="00000000">
        <w:rPr>
          <w:rtl w:val="0"/>
        </w:rPr>
        <w:t xml:space="preserve">Find speakers</w:t>
      </w:r>
    </w:p>
    <w:p w:rsidR="00000000" w:rsidDel="00000000" w:rsidP="00000000" w:rsidRDefault="00000000" w:rsidRPr="00000000">
      <w:pPr>
        <w:numPr>
          <w:ilvl w:val="0"/>
          <w:numId w:val="10"/>
        </w:numPr>
        <w:spacing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Speakers at each hacknight are optional but they are often a built-in draw for the event</w:t>
      </w:r>
    </w:p>
    <w:p w:rsidR="00000000" w:rsidDel="00000000" w:rsidP="00000000" w:rsidRDefault="00000000" w:rsidRPr="00000000">
      <w:pPr>
        <w:numPr>
          <w:ilvl w:val="1"/>
          <w:numId w:val="10"/>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They provide insight on current civic tech issues and many individuals will come to the event specifically for the speaker</w:t>
      </w:r>
    </w:p>
    <w:p w:rsidR="00000000" w:rsidDel="00000000" w:rsidP="00000000" w:rsidRDefault="00000000" w:rsidRPr="00000000">
      <w:pPr>
        <w:numPr>
          <w:ilvl w:val="2"/>
          <w:numId w:val="10"/>
        </w:numPr>
        <w:spacing w:line="276" w:lineRule="auto"/>
        <w:ind w:left="216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CTTO: has a </w:t>
      </w:r>
      <w:hyperlink r:id="rId9">
        <w:r w:rsidDel="00000000" w:rsidR="00000000" w:rsidRPr="00000000">
          <w:rPr>
            <w:rFonts w:ascii="Proxima Nova" w:cs="Proxima Nova" w:eastAsia="Proxima Nova" w:hAnsi="Proxima Nova"/>
            <w:color w:val="647b84"/>
            <w:sz w:val="24"/>
            <w:szCs w:val="24"/>
            <w:u w:val="single"/>
            <w:rtl w:val="0"/>
          </w:rPr>
          <w:t xml:space="preserve">speaker</w:t>
        </w:r>
      </w:hyperlink>
      <w:r w:rsidDel="00000000" w:rsidR="00000000" w:rsidRPr="00000000">
        <w:rPr>
          <w:rFonts w:ascii="Proxima Nova" w:cs="Proxima Nova" w:eastAsia="Proxima Nova" w:hAnsi="Proxima Nova"/>
          <w:color w:val="647b84"/>
          <w:sz w:val="24"/>
          <w:szCs w:val="24"/>
          <w:rtl w:val="0"/>
        </w:rPr>
        <w:t xml:space="preserve"> </w:t>
      </w:r>
      <w:r w:rsidDel="00000000" w:rsidR="00000000" w:rsidRPr="00000000">
        <w:rPr>
          <w:rFonts w:ascii="Proxima Nova" w:cs="Proxima Nova" w:eastAsia="Proxima Nova" w:hAnsi="Proxima Nova"/>
          <w:sz w:val="24"/>
          <w:szCs w:val="24"/>
          <w:rtl w:val="0"/>
        </w:rPr>
        <w:t xml:space="preserve">at every weekly hacknight</w:t>
      </w:r>
    </w:p>
    <w:p w:rsidR="00000000" w:rsidDel="00000000" w:rsidP="00000000" w:rsidRDefault="00000000" w:rsidRPr="00000000">
      <w:pPr>
        <w:numPr>
          <w:ilvl w:val="2"/>
          <w:numId w:val="10"/>
        </w:numPr>
        <w:spacing w:line="276" w:lineRule="auto"/>
        <w:ind w:left="216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YOWCT: has a speaker at the first hacknight of the month</w:t>
      </w:r>
      <w:r w:rsidDel="00000000" w:rsidR="00000000" w:rsidRPr="00000000">
        <w:rPr>
          <w:rtl w:val="0"/>
        </w:rPr>
      </w:r>
    </w:p>
    <w:p w:rsidR="00000000" w:rsidDel="00000000" w:rsidP="00000000" w:rsidRDefault="00000000" w:rsidRPr="00000000">
      <w:pPr>
        <w:numPr>
          <w:ilvl w:val="1"/>
          <w:numId w:val="10"/>
        </w:numPr>
        <w:spacing w:line="276" w:lineRule="auto"/>
        <w:ind w:left="14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Usually speakers are found through connections but sometimes speakers also reach out to the community group</w:t>
      </w: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apjg25b3ep07" w:id="13"/>
      <w:bookmarkEnd w:id="13"/>
      <w:r w:rsidDel="00000000" w:rsidR="00000000" w:rsidRPr="00000000">
        <w:rPr>
          <w:rtl w:val="0"/>
        </w:rPr>
        <w:t xml:space="preserve">Send out invitations</w:t>
      </w:r>
      <w:r w:rsidDel="00000000" w:rsidR="00000000" w:rsidRPr="00000000">
        <w:rPr>
          <w:rtl w:val="0"/>
        </w:rPr>
      </w:r>
    </w:p>
    <w:p w:rsidR="00000000" w:rsidDel="00000000" w:rsidP="00000000" w:rsidRDefault="00000000" w:rsidRPr="00000000">
      <w:pPr>
        <w:keepNext w:val="0"/>
        <w:keepLines w:val="0"/>
        <w:spacing w:line="276" w:lineRule="auto"/>
        <w:contextualSpacing w:val="0"/>
        <w:rPr/>
      </w:pPr>
      <w:r w:rsidDel="00000000" w:rsidR="00000000" w:rsidRPr="00000000">
        <w:rPr>
          <w:rtl w:val="0"/>
        </w:rPr>
        <w:t xml:space="preserve">Who to invite?</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0"/>
          <w:color w:val="000000"/>
        </w:rPr>
      </w:pPr>
      <w:r w:rsidDel="00000000" w:rsidR="00000000" w:rsidRPr="00000000">
        <w:rPr>
          <w:sz w:val="22"/>
          <w:szCs w:val="22"/>
          <w:rtl w:val="0"/>
        </w:rPr>
        <w:t xml:space="preserve">Technologists</w:t>
      </w:r>
    </w:p>
    <w:p w:rsidR="00000000" w:rsidDel="00000000" w:rsidP="00000000" w:rsidRDefault="00000000" w:rsidRPr="00000000">
      <w:pPr>
        <w:numPr>
          <w:ilvl w:val="0"/>
          <w:numId w:val="2"/>
        </w:numPr>
        <w:ind w:left="720" w:hanging="360"/>
        <w:contextualSpacing w:val="1"/>
        <w:rPr>
          <w:b w:val="0"/>
          <w:color w:val="000000"/>
        </w:rPr>
      </w:pPr>
      <w:r w:rsidDel="00000000" w:rsidR="00000000" w:rsidRPr="00000000">
        <w:rPr>
          <w:sz w:val="22"/>
          <w:szCs w:val="22"/>
          <w:rtl w:val="0"/>
        </w:rPr>
        <w:t xml:space="preserve">Designers</w:t>
      </w:r>
    </w:p>
    <w:p w:rsidR="00000000" w:rsidDel="00000000" w:rsidP="00000000" w:rsidRDefault="00000000" w:rsidRPr="00000000">
      <w:pPr>
        <w:numPr>
          <w:ilvl w:val="0"/>
          <w:numId w:val="2"/>
        </w:numPr>
        <w:ind w:left="720" w:hanging="360"/>
        <w:contextualSpacing w:val="1"/>
        <w:rPr>
          <w:b w:val="0"/>
          <w:color w:val="000000"/>
        </w:rPr>
      </w:pPr>
      <w:r w:rsidDel="00000000" w:rsidR="00000000" w:rsidRPr="00000000">
        <w:rPr>
          <w:sz w:val="22"/>
          <w:szCs w:val="22"/>
          <w:rtl w:val="0"/>
        </w:rPr>
        <w:t xml:space="preserve">Civil Servants</w:t>
      </w:r>
    </w:p>
    <w:p w:rsidR="00000000" w:rsidDel="00000000" w:rsidP="00000000" w:rsidRDefault="00000000" w:rsidRPr="00000000">
      <w:pPr>
        <w:numPr>
          <w:ilvl w:val="0"/>
          <w:numId w:val="2"/>
        </w:numPr>
        <w:ind w:left="720" w:hanging="360"/>
        <w:contextualSpacing w:val="1"/>
        <w:rPr>
          <w:b w:val="0"/>
          <w:color w:val="000000"/>
        </w:rPr>
      </w:pPr>
      <w:r w:rsidDel="00000000" w:rsidR="00000000" w:rsidRPr="00000000">
        <w:rPr>
          <w:sz w:val="22"/>
          <w:szCs w:val="22"/>
          <w:rtl w:val="0"/>
        </w:rPr>
        <w:t xml:space="preserve">Social Activists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sz w:val="22"/>
          <w:szCs w:val="22"/>
          <w:rtl w:val="0"/>
        </w:rPr>
        <w:t xml:space="preserve">Others</w:t>
      </w:r>
    </w:p>
    <w:p w:rsidR="00000000" w:rsidDel="00000000" w:rsidP="00000000" w:rsidRDefault="00000000" w:rsidRPr="00000000">
      <w:pPr>
        <w:keepNext w:val="0"/>
        <w:keepLines w:val="0"/>
        <w:spacing w:after="0" w:before="320" w:line="276" w:lineRule="auto"/>
        <w:contextualSpacing w:val="0"/>
        <w:rPr/>
      </w:pPr>
      <w:r w:rsidDel="00000000" w:rsidR="00000000" w:rsidRPr="00000000">
        <w:rPr>
          <w:rtl w:val="0"/>
        </w:rPr>
        <w:t xml:space="preserve">Sample invitation</w:t>
      </w:r>
    </w:p>
    <w:p w:rsidR="00000000" w:rsidDel="00000000" w:rsidP="00000000" w:rsidRDefault="00000000" w:rsidRPr="00000000">
      <w:pPr>
        <w:contextualSpacing w:val="0"/>
        <w:rPr>
          <w:i w:val="1"/>
          <w:sz w:val="22"/>
          <w:szCs w:val="22"/>
        </w:rPr>
      </w:pPr>
      <w:r w:rsidDel="00000000" w:rsidR="00000000" w:rsidRPr="00000000">
        <w:rPr>
          <w:i w:val="1"/>
          <w:sz w:val="22"/>
          <w:szCs w:val="22"/>
          <w:rtl w:val="0"/>
        </w:rPr>
        <w:t xml:space="preserve">The following is an example email sent out by Gabe Sawhney (co-founder of CTTO). </w:t>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i w:val="1"/>
          <w:sz w:val="22"/>
          <w:szCs w:val="22"/>
          <w:rtl w:val="0"/>
        </w:rPr>
        <w:t xml:space="preserve">It is an invitation to the first Civic Tech Toronto Beta Hackday. </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pPr>
        <w:contextualSpacing w:val="0"/>
        <w:rPr>
          <w:rFonts w:ascii="Arial" w:cs="Arial" w:eastAsia="Arial" w:hAnsi="Arial"/>
          <w:color w:val="404040"/>
          <w:sz w:val="20"/>
          <w:szCs w:val="20"/>
        </w:rPr>
      </w:pPr>
      <w:r w:rsidDel="00000000" w:rsidR="00000000" w:rsidRPr="00000000">
        <w:rPr>
          <w:rtl w:val="0"/>
        </w:rPr>
      </w:r>
    </w:p>
    <w:tbl>
      <w:tblPr>
        <w:tblStyle w:val="Table6"/>
        <w:tblW w:w="9780.0" w:type="dxa"/>
        <w:jc w:val="left"/>
        <w:tblInd w:w="-65.0" w:type="dxa"/>
        <w:tblLayout w:type="fixed"/>
        <w:tblLook w:val="0600"/>
      </w:tblPr>
      <w:tblGrid>
        <w:gridCol w:w="9780"/>
        <w:tblGridChange w:id="0">
          <w:tblGrid>
            <w:gridCol w:w="9780"/>
          </w:tblGrid>
        </w:tblGridChange>
      </w:tblGrid>
      <w:tr>
        <w:trPr>
          <w:del w:author="Avril deSouza" w:id="0" w:date="2017-09-15T19:38:00Z"/>
        </w:trPr>
        <w:tc>
          <w:tcPr>
            <w:shd w:fill="f3f3f3" w:val="clear"/>
            <w:tcMar>
              <w:top w:w="100.0" w:type="dxa"/>
              <w:left w:w="100.0" w:type="dxa"/>
              <w:bottom w:w="100.0" w:type="dxa"/>
              <w:right w:w="100.0" w:type="dxa"/>
            </w:tcMar>
            <w:vAlign w:val="top"/>
          </w:tcPr>
          <w:p w:rsidR="00000000" w:rsidDel="00000000" w:rsidP="00000000" w:rsidRDefault="00000000" w:rsidRPr="00000000">
            <w:pPr>
              <w:contextualSpacing w:val="0"/>
              <w:rPr>
                <w:del w:author="Avril deSouza" w:id="0" w:date="2017-09-15T19:38:00Z"/>
                <w:rFonts w:ascii="Arial" w:cs="Arial" w:eastAsia="Arial" w:hAnsi="Arial"/>
                <w:color w:val="404040"/>
                <w:sz w:val="20"/>
                <w:szCs w:val="20"/>
              </w:rPr>
            </w:pPr>
            <w:del w:author="Avril deSouza" w:id="0" w:date="2017-09-15T19:38:00Z">
              <w:r w:rsidDel="00000000" w:rsidR="00000000" w:rsidRPr="00000000">
                <w:rPr>
                  <w:rFonts w:ascii="Arial" w:cs="Arial" w:eastAsia="Arial" w:hAnsi="Arial"/>
                  <w:color w:val="404040"/>
                  <w:sz w:val="20"/>
                  <w:szCs w:val="20"/>
                  <w:rtl w:val="0"/>
                </w:rPr>
                <w:delText xml:space="preserve">Hi friends,</w:delText>
                <w:br w:type="textWrapping"/>
                <w:delText xml:space="preserve"> </w:delText>
                <w:br w:type="textWrapping"/>
                <w:delText xml:space="preserve">On Saturday (June 6th), I'm co-organizing an event – and I'd love your help.</w:delText>
                <w:br w:type="textWrapping"/>
                <w:br w:type="textWrapping"/>
                <w:delText xml:space="preserve">We are 'beta testing' an event format that we'd like to roll out weekly starting in July. It's to bring together technologists, designers, urbanists and engaged citizens to meet, get to know each other, and start working on civic tech projects.</w:delText>
                <w:br w:type="textWrapping"/>
                <w:br w:type="textWrapping"/>
                <w:delText xml:space="preserve">We want your feedback on how to make these events compelling and successful in Toronto. I hope you can join us on the 6th! If you have any questions, please let me know. If you can make it, please </w:delText>
              </w:r>
              <w:r w:rsidDel="00000000" w:rsidR="00000000" w:rsidRPr="00000000">
                <w:rPr>
                  <w:rFonts w:ascii="Arial" w:cs="Arial" w:eastAsia="Arial" w:hAnsi="Arial"/>
                  <w:color w:val="404040"/>
                  <w:sz w:val="20"/>
                  <w:szCs w:val="20"/>
                  <w:rtl w:val="0"/>
                </w:rPr>
                <w:delText xml:space="preserve">RSVP using the link above. (There's also more info there on the event.)</w:delText>
              </w:r>
              <w:r w:rsidDel="00000000" w:rsidR="00000000" w:rsidRPr="00000000">
                <w:rPr>
                  <w:rFonts w:ascii="Arial" w:cs="Arial" w:eastAsia="Arial" w:hAnsi="Arial"/>
                  <w:color w:val="404040"/>
                  <w:sz w:val="20"/>
                  <w:szCs w:val="20"/>
                  <w:rtl w:val="0"/>
                </w:rPr>
                <w:br w:type="textWrapping"/>
                <w:br w:type="textWrapping"/>
              </w:r>
              <w:r w:rsidDel="00000000" w:rsidR="00000000" w:rsidRPr="00000000">
                <w:rPr>
                  <w:rFonts w:ascii="Arial" w:cs="Arial" w:eastAsia="Arial" w:hAnsi="Arial"/>
                  <w:b w:val="1"/>
                  <w:color w:val="404040"/>
                  <w:sz w:val="20"/>
                  <w:szCs w:val="20"/>
                  <w:rtl w:val="0"/>
                </w:rPr>
                <w:delText xml:space="preserve">Background (in case you're interested)...</w:delText>
                <w:br w:type="textWrapping"/>
              </w:r>
              <w:r w:rsidDel="00000000" w:rsidR="00000000" w:rsidRPr="00000000">
                <w:rPr>
                  <w:rFonts w:ascii="Arial" w:cs="Arial" w:eastAsia="Arial" w:hAnsi="Arial"/>
                  <w:color w:val="404040"/>
                  <w:sz w:val="20"/>
                  <w:szCs w:val="20"/>
                  <w:rtl w:val="0"/>
                </w:rPr>
                <w:br w:type="textWrapping"/>
              </w:r>
              <w:r w:rsidDel="00000000" w:rsidR="00000000" w:rsidRPr="00000000">
                <w:rPr>
                  <w:rFonts w:ascii="Arial" w:cs="Arial" w:eastAsia="Arial" w:hAnsi="Arial"/>
                  <w:color w:val="404040"/>
                  <w:sz w:val="20"/>
                  <w:szCs w:val="20"/>
                  <w:rtl w:val="0"/>
                </w:rPr>
                <w:delText xml:space="preserve">If you're receiving this email, it's because we've chatted about the awesome opportunities in civic technology. Though we have lots of amazing people in Toronto interested in the topic, civic tech hasn't taken off here in the way that it has in other large cities.</w:delText>
                <w:br w:type="textWrapping"/>
                <w:br w:type="textWrapping"/>
                <w:delText xml:space="preserve">I recently visited Chicago, to try to understand what makes their civic tech scene there so vibrant. Everyone I spoke to mentioned their weekly civic tech hacknight. Having a regular and reliable venue for talking about and building civic tech projects seems to be really important to get things rolling. So that's exactly what we intend to start in Toronto! </w:delText>
                <w:br w:type="textWrapping"/>
                <w:br w:type="textWrapping"/>
                <w:delText xml:space="preserve">The event on June 6th will be small on purpose, but we think it'll be a lot of fun. And it'll be very valuable for us to be able to try out the event with friends who'll give us honest advice about how to make it better. I hope you can make it!</w:delText>
              </w:r>
              <w:r w:rsidDel="00000000" w:rsidR="00000000" w:rsidRPr="00000000">
                <w:rPr>
                  <w:rtl w:val="0"/>
                </w:rPr>
              </w:r>
            </w:del>
          </w:p>
        </w:tc>
      </w:tr>
    </w:tbl>
    <w:p w:rsidR="00000000" w:rsidDel="00000000" w:rsidP="00000000" w:rsidRDefault="00000000" w:rsidRPr="00000000">
      <w:pPr>
        <w:pStyle w:val="Heading2"/>
        <w:contextualSpacing w:val="0"/>
        <w:rPr>
          <w:del w:author="Avril deSouza" w:id="0" w:date="2017-09-15T19:38:00Z"/>
        </w:rPr>
      </w:pPr>
      <w:del w:author="Avril deSouza" w:id="0" w:date="2017-09-15T19:38:00Z">
        <w:bookmarkStart w:colFirst="0" w:colLast="0" w:name="_dbq5ae5t1uvj" w:id="14"/>
        <w:bookmarkEnd w:id="14"/>
        <w:r w:rsidDel="00000000" w:rsidR="00000000" w:rsidRPr="00000000">
          <w:rPr>
            <w:rtl w:val="0"/>
          </w:rPr>
          <w:delText xml:space="preserve">How to keep your hacknights running smoothly</w:delText>
        </w:r>
      </w:del>
    </w:p>
    <w:p w:rsidR="00000000" w:rsidDel="00000000" w:rsidP="00000000" w:rsidRDefault="00000000" w:rsidRPr="00000000">
      <w:pPr>
        <w:contextualSpacing w:val="0"/>
        <w:rPr>
          <w:del w:author="Avril deSouza" w:id="0" w:date="2017-09-15T19:38:00Z"/>
          <w:rFonts w:ascii="Arial" w:cs="Arial" w:eastAsia="Arial" w:hAnsi="Arial"/>
          <w:sz w:val="22"/>
          <w:szCs w:val="22"/>
        </w:rPr>
      </w:pPr>
      <w:del w:author="Avril deSouza" w:id="0" w:date="2017-09-15T19:38:00Z">
        <w:r w:rsidDel="00000000" w:rsidR="00000000" w:rsidRPr="00000000">
          <w:rPr>
            <w:rtl w:val="0"/>
          </w:rPr>
        </w:r>
      </w:del>
    </w:p>
    <w:p w:rsidR="00000000" w:rsidDel="00000000" w:rsidP="00000000" w:rsidRDefault="00000000" w:rsidRPr="00000000">
      <w:pPr>
        <w:numPr>
          <w:ilvl w:val="0"/>
          <w:numId w:val="3"/>
        </w:numPr>
        <w:ind w:left="720" w:hanging="360"/>
        <w:contextualSpacing w:val="1"/>
        <w:rPr>
          <w:del w:author="Avril deSouza" w:id="0" w:date="2017-09-15T19:38:00Z"/>
          <w:b w:val="0"/>
        </w:rPr>
      </w:pPr>
      <w:del w:author="Avril deSouza" w:id="0" w:date="2017-09-15T19:38:00Z">
        <w:r w:rsidDel="00000000" w:rsidR="00000000" w:rsidRPr="00000000">
          <w:rPr>
            <w:rtl w:val="0"/>
          </w:rPr>
          <w:delText xml:space="preserve">Keep track of the organizers’ roles with the </w:delText>
        </w:r>
        <w:r w:rsidDel="00000000" w:rsidR="00000000" w:rsidRPr="00000000">
          <w:fldChar w:fldCharType="begin"/>
        </w:r>
        <w:r w:rsidDel="00000000" w:rsidR="00000000" w:rsidRPr="00000000">
          <w:delInstrText xml:space="preserve">HYPERLINK "https://docs.google.com/spreadsheets/d/1PIhpB4m3yp3QwY7UxCgNN0AxWBrbyEd7oWNa0ZJgYf4/edit#gid=351752992"</w:delInstrText>
        </w:r>
        <w:r w:rsidDel="00000000" w:rsidR="00000000" w:rsidRPr="00000000">
          <w:fldChar w:fldCharType="separate"/>
        </w:r>
        <w:r w:rsidDel="00000000" w:rsidR="00000000" w:rsidRPr="00000000">
          <w:rPr>
            <w:color w:val="647b84"/>
            <w:u w:val="single"/>
            <w:rtl w:val="0"/>
          </w:rPr>
          <w:delText xml:space="preserve">Hacknight roles</w:delText>
        </w:r>
        <w:r w:rsidDel="00000000" w:rsidR="00000000" w:rsidRPr="00000000">
          <w:fldChar w:fldCharType="end"/>
        </w:r>
        <w:r w:rsidDel="00000000" w:rsidR="00000000" w:rsidRPr="00000000">
          <w:rPr>
            <w:rtl w:val="0"/>
          </w:rPr>
          <w:delText xml:space="preserve"> template</w:delText>
        </w:r>
        <w:r w:rsidDel="00000000" w:rsidR="00000000" w:rsidRPr="00000000">
          <w:rPr>
            <w:rtl w:val="0"/>
          </w:rPr>
        </w:r>
      </w:del>
    </w:p>
    <w:p w:rsidR="00000000" w:rsidDel="00000000" w:rsidP="00000000" w:rsidRDefault="00000000" w:rsidRPr="00000000">
      <w:pPr>
        <w:numPr>
          <w:ilvl w:val="0"/>
          <w:numId w:val="3"/>
        </w:numPr>
        <w:ind w:left="720" w:hanging="360"/>
        <w:contextualSpacing w:val="1"/>
        <w:rPr>
          <w:del w:author="Avril deSouza" w:id="0" w:date="2017-09-15T19:38:00Z"/>
          <w:b w:val="0"/>
        </w:rPr>
      </w:pPr>
      <w:del w:author="Avril deSouza" w:id="0" w:date="2017-09-15T19:38:00Z">
        <w:r w:rsidDel="00000000" w:rsidR="00000000" w:rsidRPr="00000000">
          <w:rPr>
            <w:rtl w:val="0"/>
          </w:rPr>
          <w:delText xml:space="preserve">Promote your event with </w:delText>
        </w:r>
        <w:r w:rsidDel="00000000" w:rsidR="00000000" w:rsidRPr="00000000">
          <w:fldChar w:fldCharType="begin"/>
        </w:r>
        <w:r w:rsidDel="00000000" w:rsidR="00000000" w:rsidRPr="00000000">
          <w:delInstrText xml:space="preserve">HYPERLINK "https://www.meetup.com/Civic-Tech-Toronto/"</w:delInstrText>
        </w:r>
        <w:r w:rsidDel="00000000" w:rsidR="00000000" w:rsidRPr="00000000">
          <w:fldChar w:fldCharType="separate"/>
        </w:r>
        <w:r w:rsidDel="00000000" w:rsidR="00000000" w:rsidRPr="00000000">
          <w:rPr>
            <w:color w:val="647b84"/>
            <w:u w:val="single"/>
            <w:rtl w:val="0"/>
          </w:rPr>
          <w:delText xml:space="preserve">Meetup.com</w:delText>
        </w:r>
        <w:r w:rsidDel="00000000" w:rsidR="00000000" w:rsidRPr="00000000">
          <w:fldChar w:fldCharType="end"/>
        </w:r>
        <w:r w:rsidDel="00000000" w:rsidR="00000000" w:rsidRPr="00000000">
          <w:rPr>
            <w:rtl w:val="0"/>
          </w:rPr>
          <w:delText xml:space="preserve"> → attendees must RSVP to see the location of the event</w:delText>
        </w:r>
      </w:del>
    </w:p>
    <w:p w:rsidR="00000000" w:rsidDel="00000000" w:rsidP="00000000" w:rsidRDefault="00000000" w:rsidRPr="00000000">
      <w:pPr>
        <w:numPr>
          <w:ilvl w:val="0"/>
          <w:numId w:val="3"/>
        </w:numPr>
        <w:ind w:left="720" w:hanging="360"/>
        <w:contextualSpacing w:val="1"/>
        <w:rPr>
          <w:del w:author="Avril deSouza" w:id="0" w:date="2017-09-15T19:38:00Z"/>
          <w:b w:val="0"/>
        </w:rPr>
      </w:pPr>
      <w:del w:author="Avril deSouza" w:id="0" w:date="2017-09-15T19:38:00Z">
        <w:r w:rsidDel="00000000" w:rsidR="00000000" w:rsidRPr="00000000">
          <w:rPr>
            <w:rtl w:val="0"/>
          </w:rPr>
          <w:delText xml:space="preserve">Stay in contact with your organizers and community through Slack</w:delText>
        </w:r>
      </w:del>
    </w:p>
    <w:p w:rsidR="00000000" w:rsidDel="00000000" w:rsidP="00000000" w:rsidRDefault="00000000" w:rsidRPr="00000000">
      <w:pPr>
        <w:numPr>
          <w:ilvl w:val="0"/>
          <w:numId w:val="3"/>
        </w:numPr>
        <w:ind w:left="720" w:hanging="360"/>
        <w:contextualSpacing w:val="1"/>
        <w:rPr>
          <w:del w:author="Avril deSouza" w:id="0" w:date="2017-09-15T19:38:00Z"/>
          <w:b w:val="0"/>
        </w:rPr>
      </w:pPr>
      <w:del w:author="Avril deSouza" w:id="0" w:date="2017-09-15T19:38:00Z">
        <w:r w:rsidDel="00000000" w:rsidR="00000000" w:rsidRPr="00000000">
          <w:rPr>
            <w:rtl w:val="0"/>
          </w:rPr>
          <w:delText xml:space="preserve">Keep track of speakers with the</w:delText>
        </w:r>
        <w:r w:rsidDel="00000000" w:rsidR="00000000" w:rsidRPr="00000000">
          <w:rPr>
            <w:rtl w:val="0"/>
          </w:rPr>
          <w:delText xml:space="preserve"> </w:delText>
        </w:r>
      </w:del>
      <w:ins w:author="Patrick Connolly" w:id="1" w:date="2017-09-08T07:58:37Z">
        <w:del w:author="Avril deSouza" w:id="0" w:date="2017-09-15T19:38:00Z">
          <w:r w:rsidDel="00000000" w:rsidR="00000000" w:rsidRPr="00000000">
            <w:fldChar w:fldCharType="begin"/>
          </w:r>
          <w:r w:rsidDel="00000000" w:rsidR="00000000" w:rsidRPr="00000000">
            <w:delInstrText xml:space="preserve">HYPERLINK "https://docs.google.com/spreadsheets/d/1HQCYvFwNiCBdzFxZmc9AGb0udMDz2EB4BKxVmc2ZIxk/edit#gid=0"</w:delInstrText>
          </w:r>
          <w:r w:rsidDel="00000000" w:rsidR="00000000" w:rsidRPr="00000000">
            <w:fldChar w:fldCharType="separate"/>
          </w:r>
          <w:r w:rsidDel="00000000" w:rsidR="00000000" w:rsidRPr="00000000">
            <w:rPr>
              <w:color w:val="1155cc"/>
              <w:u w:val="single"/>
              <w:rtl w:val="0"/>
            </w:rPr>
            <w:delText xml:space="preserve">Speaker scheduling</w:delText>
          </w:r>
          <w:r w:rsidDel="00000000" w:rsidR="00000000" w:rsidRPr="00000000">
            <w:fldChar w:fldCharType="end"/>
          </w:r>
        </w:del>
      </w:ins>
      <w:del w:author="Avril deSouza" w:id="0" w:date="2017-09-15T19:38:00Z"/>
      <w:ins w:author="Patrick Connolly" w:id="1" w:date="2017-09-08T07:58:37Z">
        <w:del w:author="Avril deSouza" w:id="0" w:date="2017-09-15T19:38:00Z">
          <w:r w:rsidDel="00000000" w:rsidR="00000000" w:rsidRPr="00000000">
            <w:fldChar w:fldCharType="begin"/>
          </w:r>
          <w:r w:rsidDel="00000000" w:rsidR="00000000" w:rsidRPr="00000000">
            <w:delInstrText xml:space="preserve">HYPERLINK "https://docs.google.com/spreadsheets/d/1HQCYvFwNiCBdzFxZmc9AGb0udMDz2EB4BKxVmc2ZIxk/edit#gid=0"</w:delInstrText>
          </w:r>
          <w:r w:rsidDel="00000000" w:rsidR="00000000" w:rsidRPr="00000000">
            <w:fldChar w:fldCharType="separate"/>
          </w:r>
          <w:r w:rsidDel="00000000" w:rsidR="00000000" w:rsidRPr="00000000">
            <w:rPr>
              <w:color w:val="1155cc"/>
              <w:u w:val="single"/>
              <w:rtl w:val="0"/>
            </w:rPr>
            <w:delText xml:space="preserve"> template</w:delText>
          </w:r>
          <w:r w:rsidDel="00000000" w:rsidR="00000000" w:rsidRPr="00000000">
            <w:fldChar w:fldCharType="end"/>
          </w:r>
        </w:del>
      </w:ins>
      <w:del w:author="Avril deSouza" w:id="0" w:date="2017-09-15T19:38:00Z">
        <w:r w:rsidDel="00000000" w:rsidR="00000000" w:rsidRPr="00000000">
          <w:rPr>
            <w:rtl w:val="0"/>
          </w:rPr>
        </w:r>
      </w:del>
    </w:p>
    <w:p w:rsidR="00000000" w:rsidDel="00000000" w:rsidP="00000000" w:rsidRDefault="00000000" w:rsidRPr="00000000">
      <w:pPr>
        <w:numPr>
          <w:ilvl w:val="0"/>
          <w:numId w:val="3"/>
        </w:numPr>
        <w:ind w:left="720" w:hanging="360"/>
        <w:contextualSpacing w:val="1"/>
        <w:rPr>
          <w:del w:author="Avril deSouza" w:id="0" w:date="2017-09-15T19:38:00Z"/>
        </w:rPr>
      </w:pPr>
      <w:del w:author="Avril deSouza" w:id="0" w:date="2017-09-15T19:38:00Z">
        <w:r w:rsidDel="00000000" w:rsidR="00000000" w:rsidRPr="00000000">
          <w:rPr>
            <w:rtl w:val="0"/>
          </w:rPr>
          <w:delText xml:space="preserve">Consider using different tools to help you stay organized:</w:delText>
        </w:r>
      </w:del>
    </w:p>
    <w:p w:rsidR="00000000" w:rsidDel="00000000" w:rsidP="00000000" w:rsidRDefault="00000000" w:rsidRPr="00000000">
      <w:pPr>
        <w:numPr>
          <w:ilvl w:val="1"/>
          <w:numId w:val="3"/>
        </w:numPr>
        <w:ind w:left="144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"https://www.meetup.com/Civic-Tech-Toronto/"</w:delInstrText>
        </w:r>
        <w:r w:rsidDel="00000000" w:rsidR="00000000" w:rsidRPr="00000000">
          <w:fldChar w:fldCharType="separate"/>
        </w:r>
        <w:r w:rsidDel="00000000" w:rsidR="00000000" w:rsidRPr="00000000">
          <w:rPr>
            <w:color w:val="647b84"/>
            <w:u w:val="single"/>
            <w:rtl w:val="0"/>
          </w:rPr>
          <w:delText xml:space="preserve">Meetup.com</w:delText>
        </w:r>
        <w:r w:rsidDel="00000000" w:rsidR="00000000" w:rsidRPr="00000000">
          <w:fldChar w:fldCharType="end"/>
        </w:r>
        <w:r w:rsidDel="00000000" w:rsidR="00000000" w:rsidRPr="00000000">
          <w:rPr>
            <w:color w:val="647b84"/>
            <w:rtl w:val="0"/>
          </w:rPr>
          <w:delText xml:space="preserve"> </w:delText>
        </w:r>
        <w:r w:rsidDel="00000000" w:rsidR="00000000" w:rsidRPr="00000000">
          <w:rPr>
            <w:rtl w:val="0"/>
          </w:rPr>
          <w:delText xml:space="preserve">- free online social networking portal that facilitates offline group meetings in various localities around the world.</w:delText>
        </w:r>
      </w:del>
    </w:p>
    <w:p w:rsidR="00000000" w:rsidDel="00000000" w:rsidP="00000000" w:rsidRDefault="00000000" w:rsidRPr="00000000">
      <w:pPr>
        <w:numPr>
          <w:ilvl w:val="1"/>
          <w:numId w:val="3"/>
        </w:numPr>
        <w:ind w:left="144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"http://civictechto-slack-invite.herokuapp.com/"</w:delInstrText>
        </w:r>
        <w:r w:rsidDel="00000000" w:rsidR="00000000" w:rsidRPr="00000000">
          <w:fldChar w:fldCharType="separate"/>
        </w:r>
        <w:r w:rsidDel="00000000" w:rsidR="00000000" w:rsidRPr="00000000">
          <w:rPr>
            <w:color w:val="647b84"/>
            <w:u w:val="single"/>
            <w:rtl w:val="0"/>
          </w:rPr>
          <w:delText xml:space="preserve">Slack</w:delText>
        </w:r>
        <w:r w:rsidDel="00000000" w:rsidR="00000000" w:rsidRPr="00000000">
          <w:fldChar w:fldCharType="end"/>
        </w:r>
        <w:r w:rsidDel="00000000" w:rsidR="00000000" w:rsidRPr="00000000">
          <w:rPr>
            <w:color w:val="647b84"/>
            <w:rtl w:val="0"/>
          </w:rPr>
          <w:delText xml:space="preserve"> </w:delText>
        </w:r>
        <w:r w:rsidDel="00000000" w:rsidR="00000000" w:rsidRPr="00000000">
          <w:rPr>
            <w:rtl w:val="0"/>
          </w:rPr>
          <w:delText xml:space="preserve">- online messenger that allows for direct messaging, group messaging, and channel discussions</w:delText>
        </w:r>
        <w:r w:rsidDel="00000000" w:rsidR="00000000" w:rsidRPr="00000000">
          <w:rPr>
            <w:rtl w:val="0"/>
          </w:rPr>
          <w:delText xml:space="preserve">.</w:delText>
        </w:r>
      </w:del>
    </w:p>
    <w:p w:rsidR="00000000" w:rsidDel="00000000" w:rsidP="00000000" w:rsidRDefault="00000000" w:rsidRPr="00000000">
      <w:pPr>
        <w:numPr>
          <w:ilvl w:val="1"/>
          <w:numId w:val="3"/>
        </w:numPr>
        <w:ind w:left="144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"https://github.com/rauchg/slackin"</w:delInstrText>
        </w:r>
        <w:r w:rsidDel="00000000" w:rsidR="00000000" w:rsidRPr="00000000">
          <w:fldChar w:fldCharType="separate"/>
        </w:r>
        <w:r w:rsidDel="00000000" w:rsidR="00000000" w:rsidRPr="00000000">
          <w:rPr>
            <w:color w:val="647b84"/>
            <w:u w:val="single"/>
            <w:rtl w:val="0"/>
          </w:rPr>
          <w:delText xml:space="preserve">Slackin</w:delText>
        </w:r>
        <w:r w:rsidDel="00000000" w:rsidR="00000000" w:rsidRPr="00000000">
          <w:fldChar w:fldCharType="end"/>
        </w:r>
        <w:r w:rsidDel="00000000" w:rsidR="00000000" w:rsidRPr="00000000">
          <w:rPr>
            <w:color w:val="647b84"/>
            <w:rtl w:val="0"/>
          </w:rPr>
          <w:delText xml:space="preserve"> -</w:delText>
        </w:r>
        <w:r w:rsidDel="00000000" w:rsidR="00000000" w:rsidRPr="00000000">
          <w:rPr>
            <w:rtl w:val="0"/>
          </w:rPr>
          <w:delText xml:space="preserve"> enables public access to a slack server. </w:delText>
        </w:r>
        <w:r w:rsidDel="00000000" w:rsidR="00000000" w:rsidRPr="00000000">
          <w:rPr>
            <w:rtl w:val="0"/>
          </w:rPr>
        </w:r>
      </w:del>
    </w:p>
    <w:p w:rsidR="00000000" w:rsidDel="00000000" w:rsidP="00000000" w:rsidRDefault="00000000" w:rsidRPr="00000000">
      <w:pPr>
        <w:numPr>
          <w:ilvl w:val="1"/>
          <w:numId w:val="3"/>
        </w:numPr>
        <w:ind w:left="144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"https://github.com/CivicTechTO"</w:delInstrText>
        </w:r>
        <w:r w:rsidDel="00000000" w:rsidR="00000000" w:rsidRPr="00000000">
          <w:fldChar w:fldCharType="separate"/>
        </w:r>
        <w:r w:rsidDel="00000000" w:rsidR="00000000" w:rsidRPr="00000000">
          <w:rPr>
            <w:color w:val="647b84"/>
            <w:u w:val="single"/>
            <w:rtl w:val="0"/>
          </w:rPr>
          <w:delText xml:space="preserve">Github</w:delText>
        </w:r>
        <w:r w:rsidDel="00000000" w:rsidR="00000000" w:rsidRPr="00000000">
          <w:fldChar w:fldCharType="end"/>
        </w:r>
        <w:r w:rsidDel="00000000" w:rsidR="00000000" w:rsidRPr="00000000">
          <w:rPr>
            <w:rtl w:val="0"/>
          </w:rPr>
          <w:delText xml:space="preserve"> - web-based Git or version control repository and Internet hosting service, mostly used for code.</w:delText>
        </w:r>
      </w:del>
    </w:p>
    <w:p w:rsidR="00000000" w:rsidDel="00000000" w:rsidP="00000000" w:rsidRDefault="00000000" w:rsidRPr="00000000">
      <w:pPr>
        <w:numPr>
          <w:ilvl w:val="1"/>
          <w:numId w:val="3"/>
        </w:numPr>
        <w:ind w:left="144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"http://civictech.ca/"</w:delInstrText>
        </w:r>
        <w:r w:rsidDel="00000000" w:rsidR="00000000" w:rsidRPr="00000000">
          <w:fldChar w:fldCharType="separate"/>
        </w:r>
        <w:r w:rsidDel="00000000" w:rsidR="00000000" w:rsidRPr="00000000">
          <w:rPr>
            <w:color w:val="647b84"/>
            <w:u w:val="single"/>
            <w:rtl w:val="0"/>
          </w:rPr>
          <w:delText xml:space="preserve">Website</w:delText>
        </w:r>
        <w:r w:rsidDel="00000000" w:rsidR="00000000" w:rsidRPr="00000000">
          <w:fldChar w:fldCharType="end"/>
        </w:r>
        <w:r w:rsidDel="00000000" w:rsidR="00000000" w:rsidRPr="00000000">
          <w:rPr>
            <w:rtl w:val="0"/>
          </w:rPr>
          <w:delText xml:space="preserve">/blog -  keep people up to date on the organization through a website or blog (eg. Medium).</w:delText>
        </w:r>
      </w:del>
    </w:p>
    <w:p w:rsidR="00000000" w:rsidDel="00000000" w:rsidP="00000000" w:rsidRDefault="00000000" w:rsidRPr="00000000">
      <w:pPr>
        <w:numPr>
          <w:ilvl w:val="1"/>
          <w:numId w:val="3"/>
        </w:numPr>
        <w:ind w:left="144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"https://twitter.com/civictechto?lang=en"</w:delInstrText>
        </w:r>
        <w:r w:rsidDel="00000000" w:rsidR="00000000" w:rsidRPr="00000000">
          <w:fldChar w:fldCharType="separate"/>
        </w:r>
        <w:r w:rsidDel="00000000" w:rsidR="00000000" w:rsidRPr="00000000">
          <w:rPr>
            <w:color w:val="647b84"/>
            <w:u w:val="single"/>
            <w:rtl w:val="0"/>
          </w:rPr>
          <w:delText xml:space="preserve">Twitter</w:delText>
        </w:r>
        <w:r w:rsidDel="00000000" w:rsidR="00000000" w:rsidRPr="00000000">
          <w:fldChar w:fldCharType="end"/>
        </w:r>
        <w:r w:rsidDel="00000000" w:rsidR="00000000" w:rsidRPr="00000000">
          <w:rPr>
            <w:color w:val="647b84"/>
            <w:rtl w:val="0"/>
          </w:rPr>
          <w:delText xml:space="preserve">/</w:delText>
        </w:r>
        <w:r w:rsidDel="00000000" w:rsidR="00000000" w:rsidRPr="00000000">
          <w:fldChar w:fldCharType="begin"/>
        </w:r>
        <w:r w:rsidDel="00000000" w:rsidR="00000000" w:rsidRPr="00000000">
          <w:delInstrText xml:space="preserve">HYPERLINK "https://www.facebook.com/CivicTechTO/"</w:delInstrText>
        </w:r>
        <w:r w:rsidDel="00000000" w:rsidR="00000000" w:rsidRPr="00000000">
          <w:fldChar w:fldCharType="separate"/>
        </w:r>
        <w:r w:rsidDel="00000000" w:rsidR="00000000" w:rsidRPr="00000000">
          <w:rPr>
            <w:color w:val="647b84"/>
            <w:u w:val="single"/>
            <w:rtl w:val="0"/>
          </w:rPr>
          <w:delText xml:space="preserve">Facebook </w:delText>
        </w:r>
        <w:r w:rsidDel="00000000" w:rsidR="00000000" w:rsidRPr="00000000">
          <w:fldChar w:fldCharType="end"/>
        </w:r>
        <w:r w:rsidDel="00000000" w:rsidR="00000000" w:rsidRPr="00000000">
          <w:rPr>
            <w:rtl w:val="0"/>
          </w:rPr>
          <w:delText xml:space="preserve">- broadcast hacknights and current projects.</w:delText>
        </w:r>
      </w:del>
    </w:p>
    <w:p w:rsidR="00000000" w:rsidDel="00000000" w:rsidP="00000000" w:rsidRDefault="00000000" w:rsidRPr="00000000">
      <w:pPr>
        <w:numPr>
          <w:ilvl w:val="1"/>
          <w:numId w:val="3"/>
        </w:numPr>
        <w:ind w:left="1440" w:hanging="360"/>
        <w:contextualSpacing w:val="1"/>
        <w:rPr>
          <w:del w:author="Avril deSouza" w:id="0" w:date="2017-09-15T19:38:00Z"/>
        </w:rPr>
      </w:pPr>
      <w:del w:author="Avril deSouza" w:id="0" w:date="2017-09-15T19:38:00Z">
        <w:r w:rsidDel="00000000" w:rsidR="00000000" w:rsidRPr="00000000">
          <w:rPr>
            <w:rtl w:val="0"/>
          </w:rPr>
          <w:delText xml:space="preserve">Email - allows for the public to contact you</w:delText>
        </w:r>
        <w:r w:rsidDel="00000000" w:rsidR="00000000" w:rsidRPr="00000000">
          <w:rPr>
            <w:rtl w:val="0"/>
          </w:rPr>
          <w:delText xml:space="preserve">.</w:delText>
        </w:r>
        <w:r w:rsidDel="00000000" w:rsidR="00000000" w:rsidRPr="00000000">
          <w:rPr>
            <w:rtl w:val="0"/>
          </w:rPr>
        </w:r>
      </w:del>
    </w:p>
    <w:p w:rsidR="00000000" w:rsidDel="00000000" w:rsidP="00000000" w:rsidRDefault="00000000" w:rsidRPr="00000000">
      <w:pPr>
        <w:numPr>
          <w:ilvl w:val="0"/>
          <w:numId w:val="6"/>
        </w:numPr>
        <w:spacing w:line="276" w:lineRule="auto"/>
        <w:ind w:left="720" w:hanging="360"/>
        <w:contextualSpacing w:val="1"/>
        <w:rPr>
          <w:del w:author="Avril deSouza" w:id="0" w:date="2017-09-15T19:38:00Z"/>
          <w:rFonts w:ascii="Proxima Nova" w:cs="Proxima Nova" w:eastAsia="Proxima Nova" w:hAnsi="Proxima Nova"/>
        </w:rPr>
      </w:pPr>
      <w:del w:author="Avril deSouza" w:id="0" w:date="2017-09-15T19:38:00Z">
        <w:r w:rsidDel="00000000" w:rsidR="00000000" w:rsidRPr="00000000">
          <w:rPr>
            <w:rtl w:val="0"/>
          </w:rPr>
          <w:delText xml:space="preserve">Consider the structure of your organization and team:</w:delText>
        </w:r>
        <w:r w:rsidDel="00000000" w:rsidR="00000000" w:rsidRPr="00000000">
          <w:rPr>
            <w:rtl w:val="0"/>
          </w:rPr>
        </w:r>
      </w:del>
    </w:p>
    <w:p w:rsidR="00000000" w:rsidDel="00000000" w:rsidP="00000000" w:rsidRDefault="00000000" w:rsidRPr="00000000">
      <w:pPr>
        <w:numPr>
          <w:ilvl w:val="1"/>
          <w:numId w:val="6"/>
        </w:numPr>
        <w:spacing w:line="276" w:lineRule="auto"/>
        <w:ind w:left="1440" w:hanging="360"/>
        <w:contextualSpacing w:val="1"/>
        <w:rPr>
          <w:del w:author="Avril deSouza" w:id="0" w:date="2017-09-15T19:38:00Z"/>
          <w:rFonts w:ascii="Proxima Nova" w:cs="Proxima Nova" w:eastAsia="Proxima Nova" w:hAnsi="Proxima Nova"/>
        </w:rPr>
      </w:pPr>
      <w:del w:author="Avril deSouza" w:id="0" w:date="2017-09-15T19:38:00Z">
        <w:r w:rsidDel="00000000" w:rsidR="00000000" w:rsidRPr="00000000">
          <w:rPr>
            <w:rFonts w:ascii="Proxima Nova" w:cs="Proxima Nova" w:eastAsia="Proxima Nova" w:hAnsi="Proxima Nova"/>
            <w:rtl w:val="0"/>
          </w:rPr>
          <w:delText xml:space="preserve">CTTO: </w:delText>
        </w:r>
        <w:commentRangeStart w:id="0"/>
        <w:r w:rsidDel="00000000" w:rsidR="00000000" w:rsidRPr="00000000">
          <w:rPr>
            <w:rFonts w:ascii="Proxima Nova" w:cs="Proxima Nova" w:eastAsia="Proxima Nova" w:hAnsi="Proxima Nova"/>
            <w:rtl w:val="0"/>
          </w:rPr>
          <w:delText xml:space="preserve">Has a large group</w:delText>
        </w:r>
        <w:commentRangeEnd w:id="0"/>
        <w:r w:rsidDel="00000000" w:rsidR="00000000" w:rsidRPr="00000000">
          <w:commentReference w:id="0"/>
        </w:r>
        <w:r w:rsidDel="00000000" w:rsidR="00000000" w:rsidRPr="00000000">
          <w:rPr>
            <w:rFonts w:ascii="Proxima Nova" w:cs="Proxima Nova" w:eastAsia="Proxima Nova" w:hAnsi="Proxima Nova"/>
            <w:rtl w:val="0"/>
          </w:rPr>
          <w:delText xml:space="preserve"> of rotating </w:delText>
        </w:r>
        <w:r w:rsidDel="00000000" w:rsidR="00000000" w:rsidRPr="00000000">
          <w:fldChar w:fldCharType="begin"/>
        </w:r>
        <w:r w:rsidDel="00000000" w:rsidR="00000000" w:rsidRPr="00000000">
          <w:delInstrText xml:space="preserve">HYPERLINK "https://docs.google.com/spreadsheets/d/1PIhpB4m3yp3QwY7UxCgNN0AxWBrbyEd7oWNa0ZJgYf4/edit#gid=351752992"</w:delInstrText>
        </w:r>
        <w:r w:rsidDel="00000000" w:rsidR="00000000" w:rsidRPr="00000000">
          <w:fldChar w:fldCharType="separate"/>
        </w:r>
        <w:r w:rsidDel="00000000" w:rsidR="00000000" w:rsidRPr="00000000">
          <w:rPr>
            <w:rFonts w:ascii="Proxima Nova" w:cs="Proxima Nova" w:eastAsia="Proxima Nova" w:hAnsi="Proxima Nova"/>
            <w:color w:val="647b84"/>
            <w:u w:val="single"/>
            <w:rtl w:val="0"/>
          </w:rPr>
          <w:delText xml:space="preserve">monthly organizers</w:delText>
        </w:r>
        <w:r w:rsidDel="00000000" w:rsidR="00000000" w:rsidRPr="00000000">
          <w:fldChar w:fldCharType="end"/>
        </w:r>
        <w:r w:rsidDel="00000000" w:rsidR="00000000" w:rsidRPr="00000000">
          <w:rPr>
            <w:rFonts w:ascii="Proxima Nova" w:cs="Proxima Nova" w:eastAsia="Proxima Nova" w:hAnsi="Proxima Nova"/>
            <w:rtl w:val="0"/>
          </w:rPr>
          <w:delText xml:space="preserve"> to eliminate dependence</w:delText>
        </w:r>
      </w:del>
    </w:p>
    <w:p w:rsidR="00000000" w:rsidDel="00000000" w:rsidP="00000000" w:rsidRDefault="00000000" w:rsidRPr="00000000">
      <w:pPr>
        <w:numPr>
          <w:ilvl w:val="1"/>
          <w:numId w:val="6"/>
        </w:numPr>
        <w:spacing w:line="276" w:lineRule="auto"/>
        <w:ind w:left="1440" w:hanging="360"/>
        <w:contextualSpacing w:val="1"/>
        <w:rPr>
          <w:del w:author="Avril deSouza" w:id="0" w:date="2017-09-15T19:38:00Z"/>
          <w:rFonts w:ascii="Proxima Nova" w:cs="Proxima Nova" w:eastAsia="Proxima Nova" w:hAnsi="Proxima Nova"/>
        </w:rPr>
      </w:pPr>
      <w:del w:author="Avril deSouza" w:id="0" w:date="2017-09-15T19:38:00Z">
        <w:r w:rsidDel="00000000" w:rsidR="00000000" w:rsidRPr="00000000">
          <w:rPr>
            <w:rFonts w:ascii="Proxima Nova" w:cs="Proxima Nova" w:eastAsia="Proxima Nova" w:hAnsi="Proxima Nova"/>
            <w:rtl w:val="0"/>
          </w:rPr>
          <w:delText xml:space="preserve">YOWCT: Has two individuals organizing the events for simplicity</w:delText>
        </w:r>
      </w:del>
    </w:p>
    <w:p w:rsidR="00000000" w:rsidDel="00000000" w:rsidP="00000000" w:rsidRDefault="00000000" w:rsidRPr="00000000">
      <w:pPr>
        <w:pStyle w:val="Heading2"/>
        <w:contextualSpacing w:val="0"/>
        <w:rPr>
          <w:del w:author="Avril deSouza" w:id="0" w:date="2017-09-15T19:38:00Z"/>
        </w:rPr>
      </w:pPr>
      <w:del w:author="Avril deSouza" w:id="0" w:date="2017-09-15T19:38:00Z">
        <w:bookmarkStart w:colFirst="0" w:colLast="0" w:name="_l0b9ldiuemp2" w:id="15"/>
        <w:bookmarkEnd w:id="15"/>
        <w:r w:rsidDel="00000000" w:rsidR="00000000" w:rsidRPr="00000000">
          <w:rPr>
            <w:rtl w:val="0"/>
          </w:rPr>
        </w:r>
      </w:del>
    </w:p>
    <w:p w:rsidR="00000000" w:rsidDel="00000000" w:rsidP="00000000" w:rsidRDefault="00000000" w:rsidRPr="00000000">
      <w:pPr>
        <w:pStyle w:val="Heading2"/>
        <w:contextualSpacing w:val="0"/>
        <w:rPr>
          <w:del w:author="Avril deSouza" w:id="0" w:date="2017-09-15T19:38:00Z"/>
        </w:rPr>
      </w:pPr>
      <w:del w:author="Avril deSouza" w:id="0" w:date="2017-09-15T19:38:00Z">
        <w:bookmarkStart w:colFirst="0" w:colLast="0" w:name="_qv1enuj4lz8j" w:id="16"/>
        <w:bookmarkEnd w:id="16"/>
        <w:r w:rsidDel="00000000" w:rsidR="00000000" w:rsidRPr="00000000">
          <w:br w:type="page"/>
        </w:r>
        <w:r w:rsidDel="00000000" w:rsidR="00000000" w:rsidRPr="00000000">
          <w:rPr>
            <w:rtl w:val="0"/>
          </w:rPr>
        </w:r>
      </w:del>
    </w:p>
    <w:p w:rsidR="00000000" w:rsidDel="00000000" w:rsidP="00000000" w:rsidRDefault="00000000" w:rsidRPr="00000000">
      <w:pPr>
        <w:pStyle w:val="Heading2"/>
        <w:contextualSpacing w:val="0"/>
        <w:rPr>
          <w:del w:author="Avril deSouza" w:id="0" w:date="2017-09-15T19:38:00Z"/>
        </w:rPr>
      </w:pPr>
      <w:del w:author="Avril deSouza" w:id="0" w:date="2017-09-15T19:38:00Z">
        <w:bookmarkStart w:colFirst="0" w:colLast="0" w:name="_q80gf26cyq9a" w:id="17"/>
        <w:bookmarkEnd w:id="17"/>
        <w:r w:rsidDel="00000000" w:rsidR="00000000" w:rsidRPr="00000000">
          <w:rPr>
            <w:rtl w:val="0"/>
          </w:rPr>
          <w:delText xml:space="preserve">Templates you can adapt for your own use</w:delText>
        </w:r>
      </w:del>
    </w:p>
    <w:p w:rsidR="00000000" w:rsidDel="00000000" w:rsidP="00000000" w:rsidRDefault="00000000" w:rsidRPr="00000000">
      <w:pPr>
        <w:contextualSpacing w:val="0"/>
        <w:rPr>
          <w:del w:author="Avril deSouza" w:id="0" w:date="2017-09-15T19:38:00Z"/>
        </w:rPr>
      </w:pPr>
      <w:del w:author="Avril deSouza" w:id="0" w:date="2017-09-15T19:38:00Z">
        <w:r w:rsidDel="00000000" w:rsidR="00000000" w:rsidRPr="00000000">
          <w:rPr>
            <w:rtl w:val="0"/>
          </w:rPr>
        </w:r>
      </w:del>
    </w:p>
    <w:p w:rsidR="00000000" w:rsidDel="00000000" w:rsidP="00000000" w:rsidRDefault="00000000" w:rsidRPr="00000000">
      <w:pPr>
        <w:contextualSpacing w:val="0"/>
        <w:rPr>
          <w:del w:author="Avril deSouza" w:id="0" w:date="2017-09-15T19:38:00Z"/>
        </w:rPr>
      </w:pPr>
      <w:del w:author="Avril deSouza" w:id="0" w:date="2017-09-15T19:38:00Z">
        <w:r w:rsidDel="00000000" w:rsidR="00000000" w:rsidRPr="00000000">
          <w:rPr>
            <w:rtl w:val="0"/>
          </w:rPr>
          <w:delText xml:space="preserve">These are templates from Civic Tech Toronto that you can adapt for your own use. If you wish to use them, please select “download as…” and save a copy.</w:delText>
        </w:r>
      </w:del>
    </w:p>
    <w:p w:rsidR="00000000" w:rsidDel="00000000" w:rsidP="00000000" w:rsidRDefault="00000000" w:rsidRPr="00000000">
      <w:pPr>
        <w:contextualSpacing w:val="0"/>
        <w:rPr>
          <w:del w:author="Avril deSouza" w:id="0" w:date="2017-09-15T19:38:00Z"/>
        </w:rPr>
      </w:pPr>
      <w:del w:author="Avril deSouza" w:id="0" w:date="2017-09-15T19:38:00Z">
        <w:r w:rsidDel="00000000" w:rsidR="00000000" w:rsidRPr="00000000">
          <w:rPr>
            <w:rtl w:val="0"/>
          </w:rPr>
        </w:r>
      </w:del>
    </w:p>
    <w:p w:rsidR="00000000" w:rsidDel="00000000" w:rsidP="00000000" w:rsidRDefault="00000000" w:rsidRPr="00000000">
      <w:pPr>
        <w:widowControl w:val="0"/>
        <w:numPr>
          <w:ilvl w:val="0"/>
          <w:numId w:val="13"/>
        </w:numPr>
        <w:spacing w:line="240" w:lineRule="auto"/>
        <w:ind w:left="72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"https://docs.google.com/document/d/187JR9m269y7UXzII-KbeSrbUGMxNFNwClGJqgUipvW0/edit"</w:delInstrText>
        </w:r>
        <w:r w:rsidDel="00000000" w:rsidR="00000000" w:rsidRPr="00000000">
          <w:fldChar w:fldCharType="separate"/>
        </w:r>
        <w:r w:rsidDel="00000000" w:rsidR="00000000" w:rsidRPr="00000000">
          <w:rPr>
            <w:color w:val="647b84"/>
            <w:u w:val="single"/>
            <w:rtl w:val="0"/>
          </w:rPr>
          <w:delText xml:space="preserve">Agenda and MC talking points</w:delText>
        </w:r>
        <w:r w:rsidDel="00000000" w:rsidR="00000000" w:rsidRPr="00000000">
          <w:fldChar w:fldCharType="end"/>
        </w:r>
        <w:r w:rsidDel="00000000" w:rsidR="00000000" w:rsidRPr="00000000">
          <w:rPr>
            <w:rtl w:val="0"/>
          </w:rPr>
        </w:r>
      </w:del>
    </w:p>
    <w:p w:rsidR="00000000" w:rsidDel="00000000" w:rsidP="00000000" w:rsidRDefault="00000000" w:rsidRPr="00000000">
      <w:pPr>
        <w:widowControl w:val="0"/>
        <w:numPr>
          <w:ilvl w:val="0"/>
          <w:numId w:val="13"/>
        </w:numPr>
        <w:spacing w:line="240" w:lineRule="auto"/>
        <w:ind w:left="72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"https://docs.google.com/presentation/d/1bWCyCpRv7H4RRVcg-SY5pI4ulBgxNdOwo3CFQ9iOsho/edit"</w:delInstrText>
        </w:r>
        <w:r w:rsidDel="00000000" w:rsidR="00000000" w:rsidRPr="00000000">
          <w:fldChar w:fldCharType="separate"/>
        </w:r>
        <w:r w:rsidDel="00000000" w:rsidR="00000000" w:rsidRPr="00000000">
          <w:rPr>
            <w:color w:val="647b84"/>
            <w:u w:val="single"/>
            <w:rtl w:val="0"/>
          </w:rPr>
          <w:delText xml:space="preserve">Civic tech 101 slides</w:delText>
        </w:r>
        <w:r w:rsidDel="00000000" w:rsidR="00000000" w:rsidRPr="00000000">
          <w:fldChar w:fldCharType="end"/>
        </w:r>
        <w:r w:rsidDel="00000000" w:rsidR="00000000" w:rsidRPr="00000000">
          <w:rPr>
            <w:rtl w:val="0"/>
          </w:rPr>
        </w:r>
      </w:del>
    </w:p>
    <w:p w:rsidR="00000000" w:rsidDel="00000000" w:rsidP="00000000" w:rsidRDefault="00000000" w:rsidRPr="00000000">
      <w:pPr>
        <w:widowControl w:val="0"/>
        <w:numPr>
          <w:ilvl w:val="0"/>
          <w:numId w:val="13"/>
        </w:numPr>
        <w:spacing w:line="240" w:lineRule="auto"/>
        <w:ind w:left="72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"https://docs.google.com/document/d/1KRX3NQ6ApjGlCVaZQOY7watquYg-rj7fYLzRYQqISYc/edit"</w:delInstrText>
        </w:r>
        <w:r w:rsidDel="00000000" w:rsidR="00000000" w:rsidRPr="00000000">
          <w:fldChar w:fldCharType="separate"/>
        </w:r>
        <w:r w:rsidDel="00000000" w:rsidR="00000000" w:rsidRPr="00000000">
          <w:rPr>
            <w:color w:val="647b84"/>
            <w:u w:val="single"/>
            <w:rtl w:val="0"/>
          </w:rPr>
          <w:delText xml:space="preserve">Code of conduct</w:delText>
        </w:r>
        <w:r w:rsidDel="00000000" w:rsidR="00000000" w:rsidRPr="00000000">
          <w:fldChar w:fldCharType="end"/>
        </w:r>
        <w:r w:rsidDel="00000000" w:rsidR="00000000" w:rsidRPr="00000000">
          <w:rPr>
            <w:rtl w:val="0"/>
          </w:rPr>
        </w:r>
      </w:del>
    </w:p>
    <w:p w:rsidR="00000000" w:rsidDel="00000000" w:rsidP="00000000" w:rsidRDefault="00000000" w:rsidRPr="00000000">
      <w:pPr>
        <w:widowControl w:val="0"/>
        <w:numPr>
          <w:ilvl w:val="0"/>
          <w:numId w:val="13"/>
        </w:numPr>
        <w:spacing w:line="240" w:lineRule="auto"/>
        <w:ind w:left="72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"https://docs.google.com/spreadsheets/d/1iJ4WbeXXm7SzqLcZUFpiyATaW5wdavNYmmJcBcQCab4/edit#gid=351752992"</w:delInstrText>
        </w:r>
        <w:r w:rsidDel="00000000" w:rsidR="00000000" w:rsidRPr="00000000">
          <w:fldChar w:fldCharType="separate"/>
        </w:r>
        <w:r w:rsidDel="00000000" w:rsidR="00000000" w:rsidRPr="00000000">
          <w:rPr>
            <w:color w:val="647b84"/>
            <w:u w:val="single"/>
            <w:rtl w:val="0"/>
          </w:rPr>
          <w:delText xml:space="preserve">Hacknight roles</w:delText>
        </w:r>
        <w:r w:rsidDel="00000000" w:rsidR="00000000" w:rsidRPr="00000000">
          <w:fldChar w:fldCharType="end"/>
        </w:r>
        <w:r w:rsidDel="00000000" w:rsidR="00000000" w:rsidRPr="00000000">
          <w:rPr>
            <w:rtl w:val="0"/>
          </w:rPr>
        </w:r>
      </w:del>
    </w:p>
    <w:p w:rsidR="00000000" w:rsidDel="00000000" w:rsidP="00000000" w:rsidRDefault="00000000" w:rsidRPr="00000000">
      <w:pPr>
        <w:widowControl w:val="0"/>
        <w:numPr>
          <w:ilvl w:val="0"/>
          <w:numId w:val="13"/>
        </w:numPr>
        <w:spacing w:line="240" w:lineRule="auto"/>
        <w:ind w:left="72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"https://docs.google.com/presentation/d/1Z9O6QQ7Tw5Zx7jCSEMsLxNVBYNaOXrqLqW_exqGMJvo/edit"</w:delInstrText>
        </w:r>
        <w:r w:rsidDel="00000000" w:rsidR="00000000" w:rsidRPr="00000000">
          <w:fldChar w:fldCharType="separate"/>
        </w:r>
        <w:r w:rsidDel="00000000" w:rsidR="00000000" w:rsidRPr="00000000">
          <w:rPr>
            <w:color w:val="647b84"/>
            <w:u w:val="single"/>
            <w:rtl w:val="0"/>
          </w:rPr>
          <w:delText xml:space="preserve">Toronto slide deck</w:delText>
        </w:r>
        <w:r w:rsidDel="00000000" w:rsidR="00000000" w:rsidRPr="00000000">
          <w:fldChar w:fldCharType="end"/>
        </w:r>
        <w:r w:rsidDel="00000000" w:rsidR="00000000" w:rsidRPr="00000000">
          <w:rPr>
            <w:rtl w:val="0"/>
          </w:rPr>
        </w:r>
      </w:del>
    </w:p>
    <w:p w:rsidR="00000000" w:rsidDel="00000000" w:rsidP="00000000" w:rsidRDefault="00000000" w:rsidRPr="00000000">
      <w:pPr>
        <w:widowControl w:val="0"/>
        <w:numPr>
          <w:ilvl w:val="0"/>
          <w:numId w:val="13"/>
        </w:numPr>
        <w:spacing w:line="240" w:lineRule="auto"/>
        <w:ind w:left="720" w:hanging="360"/>
        <w:contextualSpacing w:val="1"/>
        <w:rPr>
          <w:del w:author="Avril deSouza" w:id="0" w:date="2017-09-15T19:38:00Z"/>
        </w:rPr>
      </w:pPr>
      <w:del w:author="Avril deSouza" w:id="0" w:date="2017-09-15T19:38:00Z">
        <w:r w:rsidDel="00000000" w:rsidR="00000000" w:rsidRPr="00000000">
          <w:fldChar w:fldCharType="begin"/>
        </w:r>
        <w:r w:rsidDel="00000000" w:rsidR="00000000" w:rsidRPr="00000000">
          <w:delInstrText xml:space="preserve">HYPERLINK "https://docs.google.com/spreadsheets/d/1HQCYvFwNiCBdzFxZmc9AGb0udMDz2EB4BKxVmc2ZIxk/edit#gid=0"</w:delInstrText>
        </w:r>
        <w:r w:rsidDel="00000000" w:rsidR="00000000" w:rsidRPr="00000000">
          <w:fldChar w:fldCharType="separate"/>
        </w:r>
        <w:r w:rsidDel="00000000" w:rsidR="00000000" w:rsidRPr="00000000">
          <w:rPr>
            <w:color w:val="647b84"/>
            <w:u w:val="single"/>
            <w:rtl w:val="0"/>
          </w:rPr>
          <w:delText xml:space="preserve">Speaker scheduling</w:delText>
        </w:r>
        <w:r w:rsidDel="00000000" w:rsidR="00000000" w:rsidRPr="00000000">
          <w:fldChar w:fldCharType="end"/>
        </w:r>
        <w:r w:rsidDel="00000000" w:rsidR="00000000" w:rsidRPr="00000000">
          <w:rPr>
            <w:rtl w:val="0"/>
          </w:rPr>
        </w:r>
      </w:del>
    </w:p>
    <w:p w:rsidR="00000000" w:rsidDel="00000000" w:rsidP="00000000" w:rsidRDefault="00000000" w:rsidRPr="00000000">
      <w:pPr>
        <w:pStyle w:val="Heading2"/>
        <w:keepNext w:val="0"/>
        <w:keepLines w:val="0"/>
        <w:spacing w:line="276" w:lineRule="auto"/>
        <w:contextualSpacing w:val="0"/>
        <w:rPr>
          <w:del w:author="Avril deSouza" w:id="0" w:date="2017-09-15T19:38:00Z"/>
          <w:rFonts w:ascii="Proxima Nova" w:cs="Proxima Nova" w:eastAsia="Proxima Nova" w:hAnsi="Proxima Nova"/>
          <w:b w:val="1"/>
          <w:color w:val="ed1c24"/>
          <w:sz w:val="28"/>
          <w:szCs w:val="28"/>
        </w:rPr>
      </w:pPr>
      <w:del w:author="Avril deSouza" w:id="0" w:date="2017-09-15T19:38:00Z">
        <w:bookmarkStart w:colFirst="0" w:colLast="0" w:name="_dywp74sh3vqo" w:id="18"/>
        <w:bookmarkEnd w:id="18"/>
        <w:r w:rsidDel="00000000" w:rsidR="00000000" w:rsidRPr="00000000">
          <w:rPr>
            <w:rtl w:val="0"/>
          </w:rPr>
          <w:delText xml:space="preserve">Further reading</w:delText>
        </w:r>
        <w:r w:rsidDel="00000000" w:rsidR="00000000" w:rsidRPr="00000000">
          <w:rPr>
            <w:rtl w:val="0"/>
          </w:rPr>
        </w:r>
      </w:del>
    </w:p>
    <w:p w:rsidR="00000000" w:rsidDel="00000000" w:rsidP="00000000" w:rsidRDefault="00000000" w:rsidRPr="00000000">
      <w:pPr>
        <w:spacing w:line="276" w:lineRule="auto"/>
        <w:contextualSpacing w:val="0"/>
        <w:rPr>
          <w:del w:author="Avril deSouza" w:id="0" w:date="2017-09-15T19:38:00Z"/>
          <w:rFonts w:ascii="Proxima Nova" w:cs="Proxima Nova" w:eastAsia="Proxima Nova" w:hAnsi="Proxima Nova"/>
          <w:sz w:val="24"/>
          <w:szCs w:val="24"/>
        </w:rPr>
      </w:pPr>
      <w:del w:author="Avril deSouza" w:id="0" w:date="2017-09-15T19:38:00Z">
        <w:r w:rsidDel="00000000" w:rsidR="00000000" w:rsidRPr="00000000">
          <w:rPr>
            <w:rtl w:val="0"/>
          </w:rPr>
        </w:r>
      </w:del>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del w:author="Avril deSouza" w:id="0" w:date="2017-09-15T19:38:00Z"/>
          <w:rFonts w:ascii="Proxima Nova" w:cs="Proxima Nova" w:eastAsia="Proxima Nova" w:hAnsi="Proxima Nova"/>
          <w:b w:val="0"/>
          <w:i w:val="0"/>
          <w:smallCaps w:val="0"/>
          <w:strike w:val="0"/>
          <w:color w:val="000000"/>
          <w:sz w:val="24"/>
          <w:szCs w:val="24"/>
          <w:u w:val="none"/>
          <w:shd w:fill="auto" w:val="clear"/>
          <w:vertAlign w:val="baseline"/>
        </w:rPr>
      </w:pPr>
      <w:del w:author="Avril deSouza" w:id="0" w:date="2017-09-15T19:38:00Z">
        <w:r w:rsidDel="00000000" w:rsidR="00000000" w:rsidRPr="00000000">
          <w:rPr>
            <w:rtl w:val="0"/>
          </w:rPr>
          <w:delText xml:space="preserve">Civic tech communities in Canada</w:delText>
        </w:r>
      </w:del>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del w:author="Avril deSouza" w:id="0" w:date="2017-09-15T19:38:00Z"/>
          <w:u w:val="none"/>
        </w:rPr>
      </w:pPr>
      <w:del w:author="Avril deSouza" w:id="0" w:date="2017-09-15T19:38:00Z">
        <w:r w:rsidDel="00000000" w:rsidR="00000000" w:rsidRPr="00000000">
          <w:fldChar w:fldCharType="begin"/>
        </w:r>
        <w:r w:rsidDel="00000000" w:rsidR="00000000" w:rsidRPr="00000000">
          <w:delInstrText xml:space="preserve">HYPERLINK "http://codefor.ca/community-network/"</w:delInstrText>
        </w:r>
        <w:r w:rsidDel="00000000" w:rsidR="00000000" w:rsidRPr="00000000">
          <w:fldChar w:fldCharType="separate"/>
        </w:r>
        <w:r w:rsidDel="00000000" w:rsidR="00000000" w:rsidRPr="00000000">
          <w:rPr>
            <w:color w:val="1155cc"/>
            <w:u w:val="single"/>
            <w:rtl w:val="0"/>
          </w:rPr>
          <w:delText xml:space="preserve">http://codefor.ca/community-network/</w:delText>
        </w:r>
        <w:r w:rsidDel="00000000" w:rsidR="00000000" w:rsidRPr="00000000">
          <w:fldChar w:fldCharType="end"/>
        </w:r>
        <w:r w:rsidDel="00000000" w:rsidR="00000000" w:rsidRPr="00000000">
          <w:rPr>
            <w:rtl w:val="0"/>
          </w:rPr>
          <w:delText xml:space="preserve"> </w:delText>
        </w:r>
        <w:r w:rsidDel="00000000" w:rsidR="00000000" w:rsidRPr="00000000">
          <w:rPr>
            <w:rtl w:val="0"/>
          </w:rPr>
        </w:r>
      </w:del>
    </w:p>
    <w:p w:rsidR="00000000" w:rsidDel="00000000" w:rsidP="00000000" w:rsidRDefault="00000000" w:rsidRPr="00000000">
      <w:pPr>
        <w:numPr>
          <w:ilvl w:val="0"/>
          <w:numId w:val="4"/>
        </w:numPr>
        <w:spacing w:line="276" w:lineRule="auto"/>
        <w:ind w:left="720" w:hanging="360"/>
        <w:contextualSpacing w:val="1"/>
        <w:rPr>
          <w:del w:author="Avril deSouza" w:id="0" w:date="2017-09-15T19:38:00Z"/>
          <w:rFonts w:ascii="Proxima Nova" w:cs="Proxima Nova" w:eastAsia="Proxima Nova" w:hAnsi="Proxima Nova"/>
          <w:sz w:val="24"/>
          <w:szCs w:val="24"/>
        </w:rPr>
      </w:pPr>
      <w:del w:author="Avril deSouza" w:id="0" w:date="2017-09-15T19:38:00Z">
        <w:r w:rsidDel="00000000" w:rsidR="00000000" w:rsidRPr="00000000">
          <w:rPr>
            <w:rFonts w:ascii="Proxima Nova" w:cs="Proxima Nova" w:eastAsia="Proxima Nova" w:hAnsi="Proxima Nova"/>
            <w:sz w:val="24"/>
            <w:szCs w:val="24"/>
            <w:rtl w:val="0"/>
          </w:rPr>
          <w:delText xml:space="preserve">Code for America Brigades</w:delText>
        </w:r>
      </w:del>
    </w:p>
    <w:p w:rsidR="00000000" w:rsidDel="00000000" w:rsidP="00000000" w:rsidRDefault="00000000" w:rsidRPr="00000000">
      <w:pPr>
        <w:numPr>
          <w:ilvl w:val="1"/>
          <w:numId w:val="4"/>
        </w:numPr>
        <w:spacing w:line="276" w:lineRule="auto"/>
        <w:ind w:left="1440" w:hanging="360"/>
        <w:contextualSpacing w:val="1"/>
        <w:rPr>
          <w:del w:author="Avril deSouza" w:id="0" w:date="2017-09-15T19:38:00Z"/>
          <w:rFonts w:ascii="Proxima Nova" w:cs="Proxima Nova" w:eastAsia="Proxima Nova" w:hAnsi="Proxima Nova"/>
          <w:color w:val="647b84"/>
          <w:sz w:val="24"/>
          <w:szCs w:val="24"/>
        </w:rPr>
      </w:pPr>
      <w:del w:author="Avril deSouza" w:id="0" w:date="2017-09-15T19:38:00Z">
        <w:r w:rsidDel="00000000" w:rsidR="00000000" w:rsidRPr="00000000">
          <w:fldChar w:fldCharType="begin"/>
        </w:r>
        <w:r w:rsidDel="00000000" w:rsidR="00000000" w:rsidRPr="00000000">
          <w:delInstrText xml:space="preserve">HYPERLINK "http://brigade.codeforamerica.org/brigade/"</w:delInstrText>
        </w:r>
        <w:r w:rsidDel="00000000" w:rsidR="00000000" w:rsidRPr="00000000">
          <w:fldChar w:fldCharType="separate"/>
        </w:r>
        <w:r w:rsidDel="00000000" w:rsidR="00000000" w:rsidRPr="00000000">
          <w:rPr>
            <w:rFonts w:ascii="Proxima Nova" w:cs="Proxima Nova" w:eastAsia="Proxima Nova" w:hAnsi="Proxima Nova"/>
            <w:color w:val="647b84"/>
            <w:sz w:val="24"/>
            <w:szCs w:val="24"/>
            <w:u w:val="single"/>
            <w:rtl w:val="0"/>
          </w:rPr>
          <w:delText xml:space="preserve">http://brigade.codeforamerica.org/brigade/</w:delText>
        </w:r>
        <w:r w:rsidDel="00000000" w:rsidR="00000000" w:rsidRPr="00000000">
          <w:fldChar w:fldCharType="end"/>
        </w:r>
        <w:r w:rsidDel="00000000" w:rsidR="00000000" w:rsidRPr="00000000">
          <w:rPr>
            <w:rtl w:val="0"/>
          </w:rPr>
        </w:r>
      </w:del>
    </w:p>
    <w:p w:rsidR="00000000" w:rsidDel="00000000" w:rsidP="00000000" w:rsidRDefault="00000000" w:rsidRPr="00000000">
      <w:pPr>
        <w:pStyle w:val="Heading2"/>
        <w:contextualSpacing w:val="0"/>
        <w:rPr>
          <w:del w:author="Avril deSouza" w:id="0" w:date="2017-09-15T19:38:00Z"/>
        </w:rPr>
      </w:pPr>
      <w:del w:author="Avril deSouza" w:id="0" w:date="2017-09-15T19:38:00Z">
        <w:bookmarkStart w:colFirst="0" w:colLast="0" w:name="_jr2e9h8zupe2" w:id="19"/>
        <w:bookmarkEnd w:id="19"/>
        <w:r w:rsidDel="00000000" w:rsidR="00000000" w:rsidRPr="00000000">
          <w:rPr>
            <w:rtl w:val="0"/>
          </w:rPr>
        </w:r>
      </w:del>
    </w:p>
    <w:p w:rsidR="00000000" w:rsidDel="00000000" w:rsidP="00000000" w:rsidRDefault="00000000" w:rsidRPr="00000000">
      <w:pPr>
        <w:pStyle w:val="Heading2"/>
        <w:contextualSpacing w:val="0"/>
        <w:rPr>
          <w:del w:author="Avril deSouza" w:id="0" w:date="2017-09-15T19:38:00Z"/>
        </w:rPr>
      </w:pPr>
      <w:del w:author="Avril deSouza" w:id="0" w:date="2017-09-15T19:38:00Z">
        <w:bookmarkStart w:colFirst="0" w:colLast="0" w:name="_bpo43rgn5st2" w:id="20"/>
        <w:bookmarkEnd w:id="20"/>
        <w:r w:rsidDel="00000000" w:rsidR="00000000" w:rsidRPr="00000000">
          <w:br w:type="page"/>
        </w:r>
        <w:r w:rsidDel="00000000" w:rsidR="00000000" w:rsidRPr="00000000">
          <w:rPr>
            <w:rtl w:val="0"/>
          </w:rPr>
        </w:r>
      </w:del>
    </w:p>
    <w:p w:rsidR="00000000" w:rsidDel="00000000" w:rsidP="00000000" w:rsidRDefault="00000000" w:rsidRPr="00000000">
      <w:pPr>
        <w:pStyle w:val="Heading2"/>
        <w:contextualSpacing w:val="0"/>
        <w:rPr>
          <w:del w:author="Avril deSouza" w:id="0" w:date="2017-09-15T19:38:00Z"/>
          <w:rFonts w:ascii="Arial" w:cs="Arial" w:eastAsia="Arial" w:hAnsi="Arial"/>
          <w:b w:val="0"/>
          <w:color w:val="000000"/>
          <w:sz w:val="40"/>
          <w:szCs w:val="40"/>
        </w:rPr>
      </w:pPr>
      <w:del w:author="Avril deSouza" w:id="0" w:date="2017-09-15T19:38:00Z">
        <w:bookmarkStart w:colFirst="0" w:colLast="0" w:name="_eey5mss4sv5f" w:id="21"/>
        <w:bookmarkEnd w:id="21"/>
        <w:r w:rsidDel="00000000" w:rsidR="00000000" w:rsidRPr="00000000">
          <w:rPr>
            <w:rtl w:val="0"/>
          </w:rPr>
          <w:delText xml:space="preserve">Frequently asked questions (FAQs)</w:delText>
        </w:r>
        <w:r w:rsidDel="00000000" w:rsidR="00000000" w:rsidRPr="00000000">
          <w:rPr>
            <w:rtl w:val="0"/>
          </w:rPr>
        </w:r>
      </w:del>
    </w:p>
    <w:p w:rsidR="00000000" w:rsidDel="00000000" w:rsidP="00000000" w:rsidRDefault="00000000" w:rsidRPr="00000000">
      <w:pPr>
        <w:ind w:left="720" w:firstLine="0"/>
        <w:contextualSpacing w:val="0"/>
        <w:rPr>
          <w:del w:author="Avril deSouza" w:id="0" w:date="2017-09-15T19:38:00Z"/>
          <w:rFonts w:ascii="Arial" w:cs="Arial" w:eastAsia="Arial" w:hAnsi="Arial"/>
          <w:sz w:val="22"/>
          <w:szCs w:val="22"/>
        </w:rPr>
      </w:pPr>
      <w:del w:author="Avril deSouza" w:id="0" w:date="2017-09-15T19:38:00Z">
        <w:r w:rsidDel="00000000" w:rsidR="00000000" w:rsidRPr="00000000">
          <w:rPr>
            <w:rtl w:val="0"/>
          </w:rPr>
        </w:r>
      </w:del>
    </w:p>
    <w:tbl>
      <w:tblPr>
        <w:tblStyle w:val="Table7"/>
        <w:tblW w:w="924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del w:author="Avril deSouza" w:id="0" w:date="2017-09-15T19:38:00Z"/>
        </w:trPr>
        <w:tc>
          <w:tcPr>
            <w:tcBorders>
              <w:top w:color="000000" w:space="0" w:sz="0" w:val="nil"/>
              <w:left w:color="ff0000"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pPr>
              <w:widowControl w:val="0"/>
              <w:spacing w:line="240" w:lineRule="auto"/>
              <w:contextualSpacing w:val="0"/>
              <w:rPr>
                <w:del w:author="Avril deSouza" w:id="0" w:date="2017-09-15T19:38:00Z"/>
                <w:b w:val="1"/>
                <w:color w:val="353744"/>
              </w:rPr>
            </w:pPr>
            <w:del w:author="Avril deSouza" w:id="0" w:date="2017-09-15T19:38:00Z">
              <w:r w:rsidDel="00000000" w:rsidR="00000000" w:rsidRPr="00000000">
                <w:rPr>
                  <w:b w:val="1"/>
                  <w:color w:val="353744"/>
                  <w:rtl w:val="0"/>
                </w:rPr>
                <w:delText xml:space="preserve">Some of the answers may be blank. That means we’re still working on creating answers to them - feel free to share your thoughts in the comments!</w:delText>
              </w:r>
            </w:del>
          </w:p>
        </w:tc>
      </w:tr>
    </w:tbl>
    <w:p w:rsidR="00000000" w:rsidDel="00000000" w:rsidP="00000000" w:rsidRDefault="00000000" w:rsidRPr="00000000">
      <w:pPr>
        <w:pStyle w:val="Heading3"/>
        <w:keepNext w:val="0"/>
        <w:keepLines w:val="0"/>
        <w:spacing w:before="200" w:lineRule="auto"/>
        <w:contextualSpacing w:val="0"/>
        <w:rPr>
          <w:del w:author="Avril deSouza" w:id="0" w:date="2017-09-15T19:38:00Z"/>
          <w:rFonts w:ascii="Arial" w:cs="Arial" w:eastAsia="Arial" w:hAnsi="Arial"/>
          <w:sz w:val="22"/>
          <w:szCs w:val="22"/>
        </w:rPr>
      </w:pPr>
      <w:del w:author="Avril deSouza" w:id="0" w:date="2017-09-15T19:38:00Z">
        <w:bookmarkStart w:colFirst="0" w:colLast="0" w:name="_58yn9v7608pm" w:id="22"/>
        <w:bookmarkEnd w:id="22"/>
        <w:r w:rsidDel="00000000" w:rsidR="00000000" w:rsidRPr="00000000">
          <w:rPr>
            <w:rtl w:val="0"/>
          </w:rPr>
          <w:delText xml:space="preserve">Hacknights</w:delText>
        </w:r>
        <w:r w:rsidDel="00000000" w:rsidR="00000000" w:rsidRPr="00000000">
          <w:rPr>
            <w:rtl w:val="0"/>
          </w:rPr>
        </w:r>
      </w:del>
    </w:p>
    <w:p w:rsidR="00000000" w:rsidDel="00000000" w:rsidP="00000000" w:rsidRDefault="00000000" w:rsidRPr="00000000">
      <w:pPr>
        <w:pStyle w:val="Heading4"/>
        <w:keepNext w:val="0"/>
        <w:keepLines w:val="0"/>
        <w:spacing w:after="0" w:before="0" w:line="276" w:lineRule="auto"/>
        <w:contextualSpacing w:val="0"/>
        <w:rPr>
          <w:del w:author="Avril deSouza" w:id="0" w:date="2017-09-15T19:38:00Z"/>
        </w:rPr>
      </w:pPr>
      <w:del w:author="Avril deSouza" w:id="0" w:date="2017-09-15T19:38:00Z">
        <w:bookmarkStart w:colFirst="0" w:colLast="0" w:name="_nq4njesf9rqm" w:id="23"/>
        <w:bookmarkEnd w:id="23"/>
        <w:r w:rsidDel="00000000" w:rsidR="00000000" w:rsidRPr="00000000">
          <w:rPr>
            <w:rtl w:val="0"/>
          </w:rPr>
          <w:delText xml:space="preserve">How do civic tech hacknights differ from other types of hacknights?</w:delText>
        </w:r>
        <w:r w:rsidDel="00000000" w:rsidR="00000000" w:rsidRPr="00000000">
          <w:rPr>
            <w:rtl w:val="0"/>
          </w:rPr>
        </w:r>
      </w:del>
    </w:p>
    <w:p w:rsidR="00000000" w:rsidDel="00000000" w:rsidP="00000000" w:rsidRDefault="00000000" w:rsidRPr="00000000">
      <w:pPr>
        <w:spacing w:after="200" w:lineRule="auto"/>
        <w:contextualSpacing w:val="0"/>
        <w:rPr>
          <w:del w:author="Avril deSouza" w:id="0" w:date="2017-09-15T19:38:00Z"/>
          <w:b w:val="1"/>
          <w:color w:val="353744"/>
        </w:rPr>
      </w:pPr>
      <w:del w:author="Avril deSouza" w:id="0" w:date="2017-09-15T19:38:00Z">
        <w:r w:rsidDel="00000000" w:rsidR="00000000" w:rsidRPr="00000000">
          <w:rPr>
            <w:color w:val="353744"/>
            <w:rtl w:val="0"/>
          </w:rPr>
          <w:delText xml:space="preserve">Hacknights are a periodically recurring time set aside for coders or people interested in technology to come together and hack or just hang out. The truth is, civic tech hacknights are hacknight with just an extra element of civic tech included in them. Instead of focusing on problems just related to technology, civic tech hacknights aim to solve various civic issues. </w:delText>
        </w:r>
        <w:r w:rsidDel="00000000" w:rsidR="00000000" w:rsidRPr="00000000">
          <w:rPr>
            <w:rtl w:val="0"/>
          </w:rPr>
        </w:r>
      </w:del>
    </w:p>
    <w:p w:rsidR="00000000" w:rsidDel="00000000" w:rsidP="00000000" w:rsidRDefault="00000000" w:rsidRPr="00000000">
      <w:pPr>
        <w:pStyle w:val="Heading4"/>
        <w:contextualSpacing w:val="0"/>
        <w:rPr>
          <w:del w:author="Avril deSouza" w:id="0" w:date="2017-09-15T19:38:00Z"/>
        </w:rPr>
      </w:pPr>
      <w:del w:author="Avril deSouza" w:id="0" w:date="2017-09-15T19:38:00Z">
        <w:bookmarkStart w:colFirst="0" w:colLast="0" w:name="_rdls25pw47sh" w:id="24"/>
        <w:bookmarkEnd w:id="24"/>
        <w:r w:rsidDel="00000000" w:rsidR="00000000" w:rsidRPr="00000000">
          <w:rPr>
            <w:rtl w:val="0"/>
          </w:rPr>
          <w:delText xml:space="preserve">Is it a coincidence that both Civic Tech Toronto and Civic Tech Ottawa meet on Tuesdays?</w:delText>
        </w:r>
      </w:del>
    </w:p>
    <w:p w:rsidR="00000000" w:rsidDel="00000000" w:rsidP="00000000" w:rsidRDefault="00000000" w:rsidRPr="00000000">
      <w:pPr>
        <w:spacing w:after="200" w:lineRule="auto"/>
        <w:contextualSpacing w:val="0"/>
        <w:rPr>
          <w:del w:author="Avril deSouza" w:id="0" w:date="2017-09-15T19:38:00Z"/>
          <w:color w:val="353744"/>
        </w:rPr>
      </w:pPr>
      <w:del w:author="Avril deSouza" w:id="0" w:date="2017-09-15T19:38:00Z">
        <w:r w:rsidDel="00000000" w:rsidR="00000000" w:rsidRPr="00000000">
          <w:rPr>
            <w:color w:val="353744"/>
            <w:rtl w:val="0"/>
          </w:rPr>
          <w:delText xml:space="preserve">Yes and no - Tuesdays are generally picked because it works out for most people. People usually have plans on weekends and Friday nights, and Monday is just too close to the weekend that passed by.  </w:delText>
        </w:r>
      </w:del>
    </w:p>
    <w:p w:rsidR="00000000" w:rsidDel="00000000" w:rsidP="00000000" w:rsidRDefault="00000000" w:rsidRPr="00000000">
      <w:pPr>
        <w:pStyle w:val="Heading3"/>
        <w:spacing w:before="200" w:line="276" w:lineRule="auto"/>
        <w:contextualSpacing w:val="0"/>
        <w:rPr>
          <w:del w:author="Avril deSouza" w:id="0" w:date="2017-09-15T19:38:00Z"/>
        </w:rPr>
      </w:pPr>
      <w:del w:author="Avril deSouza" w:id="0" w:date="2017-09-15T19:38:00Z">
        <w:bookmarkStart w:colFirst="0" w:colLast="0" w:name="_c7cjypysvjd9" w:id="25"/>
        <w:bookmarkEnd w:id="25"/>
        <w:r w:rsidDel="00000000" w:rsidR="00000000" w:rsidRPr="00000000">
          <w:rPr>
            <w:rtl w:val="0"/>
          </w:rPr>
          <w:delText xml:space="preserve">Outreach</w:delText>
        </w:r>
      </w:del>
    </w:p>
    <w:p w:rsidR="00000000" w:rsidDel="00000000" w:rsidP="00000000" w:rsidRDefault="00000000" w:rsidRPr="00000000">
      <w:pPr>
        <w:pStyle w:val="Heading4"/>
        <w:spacing w:before="200" w:line="276" w:lineRule="auto"/>
        <w:contextualSpacing w:val="0"/>
        <w:rPr>
          <w:del w:author="Avril deSouza" w:id="0" w:date="2017-09-15T19:38:00Z"/>
        </w:rPr>
      </w:pPr>
      <w:del w:author="Avril deSouza" w:id="0" w:date="2017-09-15T19:38:00Z">
        <w:bookmarkStart w:colFirst="0" w:colLast="0" w:name="_fzuw9bdb5osl" w:id="26"/>
        <w:bookmarkEnd w:id="26"/>
        <w:r w:rsidDel="00000000" w:rsidR="00000000" w:rsidRPr="00000000">
          <w:rPr>
            <w:rtl w:val="0"/>
          </w:rPr>
          <w:delText xml:space="preserve">How could we effectively connect local governments and activists?</w:delText>
        </w:r>
      </w:del>
    </w:p>
    <w:p w:rsidR="00000000" w:rsidDel="00000000" w:rsidP="00000000" w:rsidRDefault="00000000" w:rsidRPr="00000000">
      <w:pPr>
        <w:pStyle w:val="Heading4"/>
        <w:contextualSpacing w:val="0"/>
        <w:rPr>
          <w:del w:author="Avril deSouza" w:id="0" w:date="2017-09-15T19:38:00Z"/>
        </w:rPr>
      </w:pPr>
      <w:del w:author="Avril deSouza" w:id="0" w:date="2017-09-15T19:38:00Z">
        <w:bookmarkStart w:colFirst="0" w:colLast="0" w:name="_ubjky393z4e8" w:id="27"/>
        <w:bookmarkEnd w:id="27"/>
        <w:r w:rsidDel="00000000" w:rsidR="00000000" w:rsidRPr="00000000">
          <w:rPr>
            <w:rtl w:val="0"/>
          </w:rPr>
          <w:delText xml:space="preserve">Once the initial email was sent, how was the RSVPs captured?</w:delText>
        </w:r>
      </w:del>
    </w:p>
    <w:p w:rsidR="00000000" w:rsidDel="00000000" w:rsidP="00000000" w:rsidRDefault="00000000" w:rsidRPr="00000000">
      <w:pPr>
        <w:pStyle w:val="Heading3"/>
        <w:keepNext w:val="0"/>
        <w:keepLines w:val="0"/>
        <w:spacing w:line="276" w:lineRule="auto"/>
        <w:contextualSpacing w:val="0"/>
        <w:rPr>
          <w:del w:author="Avril deSouza" w:id="0" w:date="2017-09-15T19:38:00Z"/>
        </w:rPr>
      </w:pPr>
      <w:del w:author="Avril deSouza" w:id="0" w:date="2017-09-15T19:38:00Z">
        <w:bookmarkStart w:colFirst="0" w:colLast="0" w:name="_3n2hn8kc2xxl" w:id="28"/>
        <w:bookmarkEnd w:id="28"/>
        <w:r w:rsidDel="00000000" w:rsidR="00000000" w:rsidRPr="00000000">
          <w:rPr>
            <w:rtl w:val="0"/>
          </w:rPr>
          <w:delText xml:space="preserve">Feedback</w:delText>
        </w:r>
      </w:del>
    </w:p>
    <w:p w:rsidR="00000000" w:rsidDel="00000000" w:rsidP="00000000" w:rsidRDefault="00000000" w:rsidRPr="00000000">
      <w:pPr>
        <w:pStyle w:val="Heading4"/>
        <w:keepNext w:val="0"/>
        <w:keepLines w:val="0"/>
        <w:spacing w:line="276" w:lineRule="auto"/>
        <w:contextualSpacing w:val="0"/>
        <w:rPr>
          <w:del w:author="Avril deSouza" w:id="0" w:date="2017-09-15T19:38:00Z"/>
        </w:rPr>
      </w:pPr>
      <w:del w:author="Avril deSouza" w:id="0" w:date="2017-09-15T19:38:00Z">
        <w:bookmarkStart w:colFirst="0" w:colLast="0" w:name="_q45zah32cpy4" w:id="29"/>
        <w:bookmarkEnd w:id="29"/>
        <w:r w:rsidDel="00000000" w:rsidR="00000000" w:rsidRPr="00000000">
          <w:rPr>
            <w:rtl w:val="0"/>
          </w:rPr>
          <w:delText xml:space="preserve">How do I provide feedback and suggestions about this toolkit? </w:delText>
        </w:r>
      </w:del>
    </w:p>
    <w:p w:rsidR="00000000" w:rsidDel="00000000" w:rsidP="00000000" w:rsidRDefault="00000000" w:rsidRPr="00000000">
      <w:pPr>
        <w:spacing w:after="200" w:lineRule="auto"/>
        <w:contextualSpacing w:val="0"/>
        <w:rPr>
          <w:del w:author="Avril deSouza" w:id="0" w:date="2017-09-15T19:38:00Z"/>
        </w:rPr>
      </w:pPr>
      <w:del w:author="Avril deSouza" w:id="0" w:date="2017-09-15T19:38:00Z">
        <w:r w:rsidDel="00000000" w:rsidR="00000000" w:rsidRPr="00000000">
          <w:rPr>
            <w:color w:val="353744"/>
            <w:rtl w:val="0"/>
          </w:rPr>
          <w:delText xml:space="preserve">We’re always looking to improve our toolkit so we’re happy to get feedback from our readers! Please share your ideas, concerns or questions by commenting on the document pages directly. You may also suggest any new pages for the toolkit by commenting on the “Pages for Future Consideration” document in the “Feedback” folder. </w:delText>
        </w:r>
        <w:r w:rsidDel="00000000" w:rsidR="00000000" w:rsidRPr="00000000">
          <w:rPr>
            <w:rtl w:val="0"/>
          </w:rPr>
        </w:r>
      </w:del>
    </w:p>
    <w:p w:rsidR="00000000" w:rsidDel="00000000" w:rsidP="00000000" w:rsidRDefault="00000000" w:rsidRPr="00000000">
      <w:pPr>
        <w:pStyle w:val="Heading3"/>
        <w:keepNext w:val="0"/>
        <w:keepLines w:val="0"/>
        <w:spacing w:line="276" w:lineRule="auto"/>
        <w:contextualSpacing w:val="0"/>
        <w:rPr>
          <w:del w:author="Avril deSouza" w:id="0" w:date="2017-09-15T19:38:00Z"/>
        </w:rPr>
      </w:pPr>
      <w:del w:author="Avril deSouza" w:id="0" w:date="2017-09-15T19:38:00Z">
        <w:bookmarkStart w:colFirst="0" w:colLast="0" w:name="_2uxprzeb4qms" w:id="30"/>
        <w:bookmarkEnd w:id="30"/>
        <w:r w:rsidDel="00000000" w:rsidR="00000000" w:rsidRPr="00000000">
          <w:rPr>
            <w:rtl w:val="0"/>
          </w:rPr>
          <w:delText xml:space="preserve">Definitions</w:delText>
        </w:r>
      </w:del>
    </w:p>
    <w:p w:rsidR="00000000" w:rsidDel="00000000" w:rsidP="00000000" w:rsidRDefault="00000000" w:rsidRPr="00000000">
      <w:pPr>
        <w:pStyle w:val="Heading4"/>
        <w:keepNext w:val="0"/>
        <w:keepLines w:val="0"/>
        <w:spacing w:line="276" w:lineRule="auto"/>
        <w:contextualSpacing w:val="0"/>
        <w:rPr>
          <w:del w:author="Avril deSouza" w:id="0" w:date="2017-09-15T19:38:00Z"/>
          <w:color w:val="353744"/>
        </w:rPr>
      </w:pPr>
      <w:del w:author="Avril deSouza" w:id="0" w:date="2017-09-15T19:38:00Z">
        <w:bookmarkStart w:colFirst="0" w:colLast="0" w:name="_xmfspcm3q87u" w:id="31"/>
        <w:bookmarkEnd w:id="31"/>
        <w:r w:rsidDel="00000000" w:rsidR="00000000" w:rsidRPr="00000000">
          <w:rPr>
            <w:color w:val="353744"/>
            <w:rtl w:val="0"/>
          </w:rPr>
          <w:delText xml:space="preserve">What does</w:delText>
        </w:r>
        <w:r w:rsidDel="00000000" w:rsidR="00000000" w:rsidRPr="00000000">
          <w:fldChar w:fldCharType="begin"/>
        </w:r>
        <w:r w:rsidDel="00000000" w:rsidR="00000000" w:rsidRPr="00000000">
          <w:delInstrText xml:space="preserve">HYPERLINK "https://www.ontario.ca/page/digital-service-standard"</w:delInstrText>
        </w:r>
        <w:r w:rsidDel="00000000" w:rsidR="00000000" w:rsidRPr="00000000">
          <w:fldChar w:fldCharType="separate"/>
        </w:r>
        <w:r w:rsidDel="00000000" w:rsidR="00000000" w:rsidRPr="00000000">
          <w:rPr>
            <w:color w:val="1155cc"/>
            <w:u w:val="single"/>
            <w:rtl w:val="0"/>
          </w:rPr>
          <w:delText xml:space="preserve"> </w:delText>
        </w:r>
        <w:r w:rsidDel="00000000" w:rsidR="00000000" w:rsidRPr="00000000">
          <w:fldChar w:fldCharType="end"/>
        </w:r>
        <w:r w:rsidDel="00000000" w:rsidR="00000000" w:rsidRPr="00000000">
          <w:fldChar w:fldCharType="begin"/>
        </w:r>
        <w:r w:rsidDel="00000000" w:rsidR="00000000" w:rsidRPr="00000000">
          <w:delInstrText xml:space="preserve">HYPERLINK "https://www.ontario.ca/page/digital-service-standard"</w:delInstrText>
        </w:r>
        <w:r w:rsidDel="00000000" w:rsidR="00000000" w:rsidRPr="00000000">
          <w:fldChar w:fldCharType="separate"/>
        </w:r>
        <w:r w:rsidDel="00000000" w:rsidR="00000000" w:rsidRPr="00000000">
          <w:rPr>
            <w:color w:val="647b84"/>
            <w:u w:val="single"/>
            <w:rtl w:val="0"/>
          </w:rPr>
          <w:delText xml:space="preserve">discovery, alpha, beta and live</w:delText>
        </w:r>
        <w:r w:rsidDel="00000000" w:rsidR="00000000" w:rsidRPr="00000000">
          <w:fldChar w:fldCharType="end"/>
        </w:r>
        <w:r w:rsidDel="00000000" w:rsidR="00000000" w:rsidRPr="00000000">
          <w:rPr>
            <w:color w:val="647b84"/>
            <w:rtl w:val="0"/>
          </w:rPr>
          <w:delText xml:space="preserve"> </w:delText>
        </w:r>
        <w:r w:rsidDel="00000000" w:rsidR="00000000" w:rsidRPr="00000000">
          <w:rPr>
            <w:color w:val="353744"/>
            <w:rtl w:val="0"/>
          </w:rPr>
          <w:delText xml:space="preserve">mean?</w:delText>
        </w:r>
      </w:del>
    </w:p>
    <w:p w:rsidR="00000000" w:rsidDel="00000000" w:rsidP="00000000" w:rsidRDefault="00000000" w:rsidRPr="00000000">
      <w:pPr>
        <w:contextualSpacing w:val="0"/>
        <w:rPr>
          <w:del w:author="Avril deSouza" w:id="0" w:date="2017-09-15T19:38:00Z"/>
        </w:rPr>
      </w:pPr>
      <w:del w:author="Avril deSouza" w:id="0" w:date="2017-09-15T19:38:00Z">
        <w:r w:rsidDel="00000000" w:rsidR="00000000" w:rsidRPr="00000000">
          <w:rPr>
            <w:rtl w:val="0"/>
          </w:rPr>
          <w:delText xml:space="preserve">As given by the digital service standard, these four things are known as the release stages. Description of the four release stages are as follows:</w:delText>
        </w:r>
      </w:del>
    </w:p>
    <w:p w:rsidR="00000000" w:rsidDel="00000000" w:rsidP="00000000" w:rsidRDefault="00000000" w:rsidRPr="00000000">
      <w:pPr>
        <w:contextualSpacing w:val="0"/>
        <w:rPr>
          <w:del w:author="Avril deSouza" w:id="0" w:date="2017-09-15T19:38:00Z"/>
        </w:rPr>
      </w:pPr>
      <w:del w:author="Avril deSouza" w:id="0" w:date="2017-09-15T19:38:00Z">
        <w:r w:rsidDel="00000000" w:rsidR="00000000" w:rsidRPr="00000000">
          <w:rPr>
            <w:b w:val="1"/>
            <w:rtl w:val="0"/>
          </w:rPr>
          <w:delText xml:space="preserve">Discovery</w:delText>
        </w:r>
        <w:r w:rsidDel="00000000" w:rsidR="00000000" w:rsidRPr="00000000">
          <w:rPr>
            <w:rtl w:val="0"/>
          </w:rPr>
          <w:delText xml:space="preserve"> - if a page is in the toolkit is in the discovery page, it means that we are still doing research within the civic tech community to complete this page. </w:delText>
        </w:r>
      </w:del>
    </w:p>
    <w:p w:rsidR="00000000" w:rsidDel="00000000" w:rsidP="00000000" w:rsidRDefault="00000000" w:rsidRPr="00000000">
      <w:pPr>
        <w:contextualSpacing w:val="0"/>
        <w:rPr/>
      </w:pPr>
      <w:r w:rsidDel="00000000" w:rsidR="00000000" w:rsidRPr="00000000">
        <w:rPr>
          <w:b w:val="1"/>
          <w:rtl w:val="0"/>
        </w:rPr>
        <w:t xml:space="preserve">Alpha </w:t>
      </w:r>
      <w:r w:rsidDel="00000000" w:rsidR="00000000" w:rsidRPr="00000000">
        <w:rPr>
          <w:rtl w:val="0"/>
        </w:rPr>
        <w:t xml:space="preserve">- pages that are labeled as alpha mean that it is a first draft and likely will be updated as comments and feedbacks come in. </w:t>
      </w:r>
    </w:p>
    <w:p w:rsidR="00000000" w:rsidDel="00000000" w:rsidP="00000000" w:rsidRDefault="00000000" w:rsidRPr="00000000">
      <w:pPr>
        <w:contextualSpacing w:val="0"/>
        <w:rPr/>
      </w:pPr>
      <w:r w:rsidDel="00000000" w:rsidR="00000000" w:rsidRPr="00000000">
        <w:rPr>
          <w:b w:val="1"/>
          <w:rtl w:val="0"/>
        </w:rPr>
        <w:t xml:space="preserve">Beta</w:t>
      </w:r>
      <w:r w:rsidDel="00000000" w:rsidR="00000000" w:rsidRPr="00000000">
        <w:rPr>
          <w:rtl w:val="0"/>
        </w:rPr>
        <w:t xml:space="preserve"> - beta means that we have updated the page to a standard and the information reflects user inputs and analytics. </w:t>
      </w:r>
    </w:p>
    <w:p w:rsidR="00000000" w:rsidDel="00000000" w:rsidP="00000000" w:rsidRDefault="00000000" w:rsidRPr="00000000">
      <w:pPr>
        <w:contextualSpacing w:val="0"/>
        <w:rPr/>
      </w:pPr>
      <w:r w:rsidDel="00000000" w:rsidR="00000000" w:rsidRPr="00000000">
        <w:rPr>
          <w:b w:val="1"/>
          <w:rtl w:val="0"/>
        </w:rPr>
        <w:t xml:space="preserve">Live </w:t>
      </w:r>
      <w:r w:rsidDel="00000000" w:rsidR="00000000" w:rsidRPr="00000000">
        <w:rPr>
          <w:rtl w:val="0"/>
        </w:rPr>
        <w:t xml:space="preserve">- Usually means that the page is past the first/second draft stage and will only be updated if urgent. </w:t>
      </w:r>
      <w:r w:rsidDel="00000000" w:rsidR="00000000" w:rsidRPr="00000000">
        <w:rPr>
          <w:rtl w:val="0"/>
        </w:rPr>
      </w:r>
    </w:p>
    <w:p w:rsidR="00000000" w:rsidDel="00000000" w:rsidP="00000000" w:rsidRDefault="00000000" w:rsidRPr="00000000">
      <w:pPr>
        <w:pStyle w:val="Heading2"/>
        <w:contextualSpacing w:val="0"/>
        <w:rPr/>
      </w:pPr>
      <w:bookmarkStart w:colFirst="0" w:colLast="0" w:name="_lfgfl7j1ije1" w:id="32"/>
      <w:bookmarkEnd w:id="32"/>
      <w:r w:rsidDel="00000000" w:rsidR="00000000" w:rsidRPr="00000000">
        <w:rPr>
          <w:rtl w:val="0"/>
        </w:rPr>
      </w:r>
    </w:p>
    <w:p w:rsidR="00000000" w:rsidDel="00000000" w:rsidP="00000000" w:rsidRDefault="00000000" w:rsidRPr="00000000">
      <w:pPr>
        <w:pStyle w:val="Heading2"/>
        <w:contextualSpacing w:val="0"/>
        <w:rPr/>
      </w:pPr>
      <w:bookmarkStart w:colFirst="0" w:colLast="0" w:name="_221z6cxd0597" w:id="33"/>
      <w:bookmarkEnd w:id="33"/>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nj3ft585utb3" w:id="34"/>
      <w:bookmarkEnd w:id="34"/>
      <w:r w:rsidDel="00000000" w:rsidR="00000000" w:rsidRPr="00000000">
        <w:rPr>
          <w:rtl w:val="0"/>
        </w:rPr>
        <w:t xml:space="preserve">Toolkit requests and roadmap</w:t>
      </w:r>
    </w:p>
    <w:p w:rsidR="00000000" w:rsidDel="00000000" w:rsidP="00000000" w:rsidRDefault="00000000" w:rsidRPr="00000000">
      <w:pPr>
        <w:contextualSpacing w:val="0"/>
        <w:rPr/>
      </w:pPr>
      <w:r w:rsidDel="00000000" w:rsidR="00000000" w:rsidRPr="00000000">
        <w:rPr>
          <w:rtl w:val="0"/>
        </w:rPr>
        <w:t xml:space="preserve">We’ll capture common requests and possible next additions for the toolkit here.</w:t>
      </w:r>
    </w:p>
    <w:p w:rsidR="00000000" w:rsidDel="00000000" w:rsidP="00000000" w:rsidRDefault="00000000" w:rsidRPr="00000000">
      <w:pPr>
        <w:contextualSpacing w:val="0"/>
        <w:rPr>
          <w:sz w:val="22"/>
          <w:szCs w:val="22"/>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2"/>
                <w:szCs w:val="22"/>
              </w:rPr>
            </w:pPr>
            <w:r w:rsidDel="00000000" w:rsidR="00000000" w:rsidRPr="00000000">
              <w:rPr>
                <w:b w:val="1"/>
                <w:sz w:val="22"/>
                <w:szCs w:val="22"/>
                <w:rtl w:val="0"/>
              </w:rPr>
              <w:t xml:space="preserve">Page Description/Purpose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2"/>
                <w:szCs w:val="22"/>
              </w:rPr>
            </w:pPr>
            <w:r w:rsidDel="00000000" w:rsidR="00000000" w:rsidRPr="00000000">
              <w:rPr>
                <w:b w:val="1"/>
                <w:sz w:val="22"/>
                <w:szCs w:val="22"/>
                <w:rtl w:val="0"/>
              </w:rPr>
              <w:t xml:space="preserve">Urgent?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2"/>
                <w:szCs w:val="22"/>
              </w:rPr>
            </w:pPr>
            <w:r w:rsidDel="00000000" w:rsidR="00000000" w:rsidRPr="00000000">
              <w:rPr>
                <w:b w:val="1"/>
                <w:sz w:val="22"/>
                <w:szCs w:val="22"/>
                <w:rtl w:val="0"/>
              </w:rPr>
              <w:t xml:space="preserve">Stage of Page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sz w:val="22"/>
                <w:szCs w:val="22"/>
                <w:rtl w:val="0"/>
              </w:rPr>
              <w:t xml:space="preserve">More information on the “Am I doing this right page.” This page could include rubrics and tools that organizers could use to measure success.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sz w:val="22"/>
                <w:szCs w:val="22"/>
                <w:rtl w:val="0"/>
              </w:rPr>
              <w:t xml:space="preserve">YES!- When organizers feel lost and need a sense of benchmarking, this page would be the page to go.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sz w:val="22"/>
                <w:szCs w:val="22"/>
                <w:rtl w:val="0"/>
              </w:rPr>
              <w:t xml:space="preserve">Alpha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sz w:val="22"/>
                <w:szCs w:val="22"/>
                <w:rtl w:val="0"/>
              </w:rPr>
              <w:t xml:space="preserve">Slack channel organization page</w:t>
            </w:r>
          </w:p>
          <w:p w:rsidR="00000000" w:rsidDel="00000000" w:rsidP="00000000" w:rsidRDefault="00000000" w:rsidRPr="00000000">
            <w:pPr>
              <w:widowControl w:val="0"/>
              <w:spacing w:line="240" w:lineRule="auto"/>
              <w:contextualSpacing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sz w:val="22"/>
                <w:szCs w:val="22"/>
                <w:rtl w:val="0"/>
              </w:rPr>
              <w:t xml:space="preserve">Nice to have- Many have stressed that this page would help them.</w:t>
            </w:r>
          </w:p>
          <w:p w:rsidR="00000000" w:rsidDel="00000000" w:rsidP="00000000" w:rsidRDefault="00000000" w:rsidRPr="00000000">
            <w:pPr>
              <w:widowControl w:val="0"/>
              <w:spacing w:line="240" w:lineRule="auto"/>
              <w:contextualSpacing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sz w:val="22"/>
                <w:szCs w:val="22"/>
                <w:rtl w:val="0"/>
              </w:rPr>
              <w:t xml:space="preserve">Discovery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ins w:author="Avril deSouza" w:id="0" w:date="2017-09-15T19:38:00Z"/>
          <w:rFonts w:ascii="Arial" w:cs="Arial" w:eastAsia="Arial" w:hAnsi="Arial"/>
          <w:color w:val="404040"/>
          <w:sz w:val="20"/>
          <w:szCs w:val="20"/>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rtl w:val="0"/>
          </w:rPr>
        </w:r>
      </w:ins>
    </w:p>
    <w:tbl>
      <w:tblPr>
        <w:tblStyle w:val="Table9"/>
        <w:tblW w:w="9780.0" w:type="dxa"/>
        <w:jc w:val="left"/>
        <w:tblInd w:w="-65.0" w:type="dxa"/>
        <w:tblLayout w:type="fixed"/>
        <w:tblLook w:val="0600"/>
      </w:tblPr>
      <w:tblGrid>
        <w:gridCol w:w="9780"/>
        <w:tblGridChange w:id="0">
          <w:tblGrid>
            <w:gridCol w:w="9780"/>
          </w:tblGrid>
        </w:tblGridChange>
      </w:tblGrid>
      <w:tr>
        <w:trPr>
          <w:ins w:author="Avril deSouza" w:id="0" w:date="2017-09-15T19:38:00Z"/>
        </w:trPr>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pPr>
              <w:contextualSpacing w:val="0"/>
              <w:rPr>
                <w:ins w:author="Avril deSouza" w:id="0" w:date="2017-09-15T19:38:00Z"/>
                <w:rFonts w:ascii="Arial" w:cs="Arial" w:eastAsia="Arial" w:hAnsi="Arial"/>
                <w:color w:val="404040"/>
                <w:sz w:val="20"/>
                <w:szCs w:val="20"/>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rFonts w:ascii="Arial" w:cs="Arial" w:eastAsia="Arial" w:hAnsi="Arial"/>
                  <w:color w:val="404040"/>
                  <w:sz w:val="20"/>
                  <w:szCs w:val="20"/>
                  <w:rtl w:val="0"/>
                  <w:rPrChange w:author="Avril deSouza" w:id="2" w:date="2017-09-15T19:38:00Z">
                    <w:rPr>
                      <w:rFonts w:ascii="Arial" w:cs="Arial" w:eastAsia="Arial" w:hAnsi="Arial"/>
                      <w:sz w:val="22"/>
                      <w:szCs w:val="22"/>
                    </w:rPr>
                  </w:rPrChange>
                </w:rPr>
                <w:t xml:space="preserve">Hi friends,</w:t>
                <w:br w:type="textWrapping"/>
                <w:t xml:space="preserve"> </w:t>
                <w:br w:type="textWrapping"/>
                <w:t xml:space="preserve">On Saturday (June 6th), I'm co-organizing an event – and I'd love your help.</w:t>
                <w:br w:type="textWrapping"/>
                <w:br w:type="textWrapping"/>
                <w:t xml:space="preserve">We are 'beta testing' an event format that we'd like to roll out weekly starting in July. It's to bring together technologists, designers, urbanists and engaged citizens to meet, get to know each other, and start working on civic tech projects.</w:t>
                <w:br w:type="textWrapping"/>
                <w:br w:type="textWrapping"/>
                <w:t xml:space="preserve">We want your feedback on how to make these events compelling and successful in Toronto. I hope you can join us on the 6th! If you have any questions, please let me know. If you can make it, please </w:t>
              </w:r>
              <w:r w:rsidDel="00000000" w:rsidR="00000000" w:rsidRPr="00000000">
                <w:rPr>
                  <w:rFonts w:ascii="Arial" w:cs="Arial" w:eastAsia="Arial" w:hAnsi="Arial"/>
                  <w:color w:val="404040"/>
                  <w:sz w:val="20"/>
                  <w:szCs w:val="20"/>
                  <w:rtl w:val="0"/>
                  <w:rPrChange w:author="Avril deSouza" w:id="2" w:date="2017-09-15T19:38:00Z">
                    <w:rPr>
                      <w:rFonts w:ascii="Arial" w:cs="Arial" w:eastAsia="Arial" w:hAnsi="Arial"/>
                      <w:sz w:val="22"/>
                      <w:szCs w:val="22"/>
                    </w:rPr>
                  </w:rPrChange>
                </w:rPr>
                <w:t xml:space="preserve">RSVP using the link above. (There's also more info there on the event.)</w:t>
              </w:r>
              <w:r w:rsidDel="00000000" w:rsidR="00000000" w:rsidRPr="00000000">
                <w:rPr>
                  <w:rFonts w:ascii="Arial" w:cs="Arial" w:eastAsia="Arial" w:hAnsi="Arial"/>
                  <w:color w:val="404040"/>
                  <w:sz w:val="20"/>
                  <w:szCs w:val="20"/>
                  <w:rtl w:val="0"/>
                  <w:rPrChange w:author="Avril deSouza" w:id="2" w:date="2017-09-15T19:38:00Z">
                    <w:rPr>
                      <w:rFonts w:ascii="Arial" w:cs="Arial" w:eastAsia="Arial" w:hAnsi="Arial"/>
                      <w:sz w:val="22"/>
                      <w:szCs w:val="22"/>
                    </w:rPr>
                  </w:rPrChange>
                </w:rPr>
                <w:br w:type="textWrapping"/>
                <w:br w:type="textWrapping"/>
              </w:r>
              <w:r w:rsidDel="00000000" w:rsidR="00000000" w:rsidRPr="00000000">
                <w:rPr>
                  <w:rFonts w:ascii="Arial" w:cs="Arial" w:eastAsia="Arial" w:hAnsi="Arial"/>
                  <w:b w:val="1"/>
                  <w:color w:val="404040"/>
                  <w:sz w:val="20"/>
                  <w:szCs w:val="20"/>
                  <w:rtl w:val="0"/>
                  <w:rPrChange w:author="Avril deSouza" w:id="2" w:date="2017-09-15T19:38:00Z">
                    <w:rPr>
                      <w:rFonts w:ascii="Arial" w:cs="Arial" w:eastAsia="Arial" w:hAnsi="Arial"/>
                      <w:sz w:val="22"/>
                      <w:szCs w:val="22"/>
                    </w:rPr>
                  </w:rPrChange>
                </w:rPr>
                <w:t xml:space="preserve">Background (in case you're interested)...</w:t>
                <w:br w:type="textWrapping"/>
              </w:r>
              <w:r w:rsidDel="00000000" w:rsidR="00000000" w:rsidRPr="00000000">
                <w:rPr>
                  <w:rFonts w:ascii="Arial" w:cs="Arial" w:eastAsia="Arial" w:hAnsi="Arial"/>
                  <w:color w:val="404040"/>
                  <w:sz w:val="20"/>
                  <w:szCs w:val="20"/>
                  <w:rtl w:val="0"/>
                  <w:rPrChange w:author="Avril deSouza" w:id="2" w:date="2017-09-15T19:38:00Z">
                    <w:rPr>
                      <w:rFonts w:ascii="Arial" w:cs="Arial" w:eastAsia="Arial" w:hAnsi="Arial"/>
                      <w:sz w:val="22"/>
                      <w:szCs w:val="22"/>
                    </w:rPr>
                  </w:rPrChange>
                </w:rPr>
                <w:br w:type="textWrapping"/>
              </w:r>
              <w:r w:rsidDel="00000000" w:rsidR="00000000" w:rsidRPr="00000000">
                <w:rPr>
                  <w:rFonts w:ascii="Arial" w:cs="Arial" w:eastAsia="Arial" w:hAnsi="Arial"/>
                  <w:color w:val="404040"/>
                  <w:sz w:val="20"/>
                  <w:szCs w:val="20"/>
                  <w:rtl w:val="0"/>
                  <w:rPrChange w:author="Avril deSouza" w:id="2" w:date="2017-09-15T19:38:00Z">
                    <w:rPr>
                      <w:rFonts w:ascii="Arial" w:cs="Arial" w:eastAsia="Arial" w:hAnsi="Arial"/>
                      <w:sz w:val="22"/>
                      <w:szCs w:val="22"/>
                    </w:rPr>
                  </w:rPrChange>
                </w:rPr>
                <w:t xml:space="preserve">If you're receiving this email, it's because we've chatted about the awesome opportunities in civic technology. Though we have lots of amazing people in Toronto interested in the topic, civic tech hasn't taken off here in the way that it has in other large cities.</w:t>
                <w:br w:type="textWrapping"/>
                <w:br w:type="textWrapping"/>
                <w:t xml:space="preserve">I recently visited Chicago, to try to understand what makes their civic tech scene there so vibrant. Everyone I spoke to mentioned their weekly civic tech hacknight. Having a regular and reliable venue for talking about and building civic tech projects seems to be really important to get things rolling. So that's exactly what we intend to start in Toronto! </w:t>
                <w:br w:type="textWrapping"/>
                <w:br w:type="textWrapping"/>
                <w:t xml:space="preserve">The event on June 6th will be small on purpose, but we think it'll be a lot of fun. And it'll be very valuable for us to be able to try out the event with friends who'll give us honest advice about how to make it better. I hope you can make it!</w:t>
              </w:r>
              <w:r w:rsidDel="00000000" w:rsidR="00000000" w:rsidRPr="00000000">
                <w:rPr>
                  <w:rtl w:val="0"/>
                </w:rPr>
              </w:r>
            </w:ins>
          </w:p>
        </w:tc>
      </w:tr>
    </w:tbl>
    <w:p w:rsidR="00000000" w:rsidDel="00000000" w:rsidP="00000000" w:rsidRDefault="00000000" w:rsidRPr="00000000">
      <w:pPr>
        <w:pStyle w:val="Heading2"/>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dbq5ae5t1uvj" w:id="14"/>
        <w:bookmarkEnd w:id="14"/>
        <w:r w:rsidDel="00000000" w:rsidR="00000000" w:rsidRPr="00000000">
          <w:rPr>
            <w:rtl w:val="0"/>
            <w:rPrChange w:author="Avril deSouza" w:id="2" w:date="2017-09-15T19:38:00Z">
              <w:rPr>
                <w:rFonts w:ascii="Arial" w:cs="Arial" w:eastAsia="Arial" w:hAnsi="Arial"/>
                <w:sz w:val="22"/>
                <w:szCs w:val="22"/>
              </w:rPr>
            </w:rPrChange>
          </w:rPr>
          <w:t xml:space="preserve">How to keep your hacknights running smoothly</w:t>
        </w:r>
      </w:ins>
    </w:p>
    <w:p w:rsidR="00000000" w:rsidDel="00000000" w:rsidP="00000000" w:rsidRDefault="00000000" w:rsidRPr="00000000">
      <w:pPr>
        <w:contextualSpacing w:val="0"/>
        <w:rPr>
          <w:ins w:author="Avril deSouza" w:id="0" w:date="2017-09-15T19:38:00Z"/>
          <w:rFonts w:ascii="Arial" w:cs="Arial" w:eastAsia="Arial" w:hAnsi="Arial"/>
          <w:sz w:val="22"/>
          <w:szCs w:val="22"/>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rtl w:val="0"/>
          </w:rPr>
        </w:r>
      </w:ins>
    </w:p>
    <w:p w:rsidR="00000000" w:rsidDel="00000000" w:rsidP="00000000" w:rsidRDefault="00000000" w:rsidRPr="00000000">
      <w:pPr>
        <w:numPr>
          <w:ilvl w:val="0"/>
          <w:numId w:val="3"/>
        </w:numPr>
        <w:ind w:left="720" w:hanging="360"/>
        <w:rPr>
          <w:ins w:author="Avril deSouza" w:id="0" w:date="2017-09-15T19:38:00Z"/>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Keep track of the organizers’ roles with the </w:t>
        </w:r>
      </w:ins>
      <w:ins w:author="Avril deSouza" w:id="0" w:date="2017-09-15T19:38:00Z">
        <w:r w:rsidDel="00000000" w:rsidR="00000000" w:rsidRPr="00000000">
          <w:fldChar w:fldCharType="begin"/>
        </w:r>
        <w:r w:rsidDel="00000000" w:rsidR="00000000" w:rsidRPr="00000000">
          <w:instrText xml:space="preserve">HYPERLINK "https://docs.google.com/spreadsheets/d/1PIhpB4m3yp3QwY7UxCgNN0AxWBrbyEd7oWNa0ZJgYf4/edit#gid=351752992"</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Hacknight roles</w:t>
        </w:r>
        <w:r w:rsidDel="00000000" w:rsidR="00000000" w:rsidRPr="00000000">
          <w:fldChar w:fldCharType="end"/>
        </w:r>
      </w:ins>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 template</w:t>
        </w:r>
        <w:r w:rsidDel="00000000" w:rsidR="00000000" w:rsidRPr="00000000">
          <w:rPr>
            <w:rtl w:val="0"/>
          </w:rPr>
        </w:r>
      </w:ins>
    </w:p>
    <w:p w:rsidR="00000000" w:rsidDel="00000000" w:rsidP="00000000" w:rsidRDefault="00000000" w:rsidRPr="00000000">
      <w:pPr>
        <w:numPr>
          <w:ilvl w:val="0"/>
          <w:numId w:val="3"/>
        </w:numPr>
        <w:ind w:left="720" w:hanging="360"/>
        <w:rPr>
          <w:ins w:author="Avril deSouza" w:id="0" w:date="2017-09-15T19:38:00Z"/>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Promote your event with </w:t>
        </w:r>
      </w:ins>
      <w:ins w:author="Avril deSouza" w:id="0" w:date="2017-09-15T19:38:00Z">
        <w:r w:rsidDel="00000000" w:rsidR="00000000" w:rsidRPr="00000000">
          <w:fldChar w:fldCharType="begin"/>
        </w:r>
        <w:r w:rsidDel="00000000" w:rsidR="00000000" w:rsidRPr="00000000">
          <w:instrText xml:space="preserve">HYPERLINK "https://www.meetup.com/Civic-Tech-Toronto/"</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Meetup.com</w:t>
        </w:r>
        <w:r w:rsidDel="00000000" w:rsidR="00000000" w:rsidRPr="00000000">
          <w:fldChar w:fldCharType="end"/>
        </w:r>
      </w:ins>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 → attendees must RSVP to see the location of the event</w:t>
        </w:r>
      </w:ins>
    </w:p>
    <w:p w:rsidR="00000000" w:rsidDel="00000000" w:rsidP="00000000" w:rsidRDefault="00000000" w:rsidRPr="00000000">
      <w:pPr>
        <w:numPr>
          <w:ilvl w:val="0"/>
          <w:numId w:val="3"/>
        </w:numPr>
        <w:ind w:left="720" w:hanging="360"/>
        <w:rPr>
          <w:ins w:author="Avril deSouza" w:id="0" w:date="2017-09-15T19:38:00Z"/>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Stay in contact with your organizers and community through Slack</w:t>
        </w:r>
      </w:ins>
    </w:p>
    <w:p w:rsidR="00000000" w:rsidDel="00000000" w:rsidP="00000000" w:rsidRDefault="00000000" w:rsidRPr="00000000">
      <w:pPr>
        <w:numPr>
          <w:ilvl w:val="0"/>
          <w:numId w:val="3"/>
        </w:numPr>
        <w:ind w:left="720" w:hanging="360"/>
        <w:rPr>
          <w:ins w:author="Avril deSouza" w:id="0" w:date="2017-09-15T19:38:00Z"/>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Keep track of speakers with the</w:t>
        </w:r>
        <w:r w:rsidDel="00000000" w:rsidR="00000000" w:rsidRPr="00000000">
          <w:rPr>
            <w:rtl w:val="0"/>
            <w:rPrChange w:author="Avril deSouza" w:id="2" w:date="2017-09-15T19:38:00Z">
              <w:rPr>
                <w:rFonts w:ascii="Arial" w:cs="Arial" w:eastAsia="Arial" w:hAnsi="Arial"/>
                <w:sz w:val="22"/>
                <w:szCs w:val="22"/>
              </w:rPr>
            </w:rPrChange>
          </w:rPr>
          <w:t xml:space="preserve"> </w:t>
        </w:r>
      </w:ins>
      <w:ins w:author="Avril deSouza" w:id="0" w:date="2017-09-15T19:38:00Z">
        <w:r w:rsidDel="00000000" w:rsidR="00000000" w:rsidRPr="00000000">
          <w:fldChar w:fldCharType="begin"/>
        </w:r>
        <w:r w:rsidDel="00000000" w:rsidR="00000000" w:rsidRPr="00000000">
          <w:instrText xml:space="preserve">HYPERLINK "https://docs.google.com/spreadsheets/d/1HQCYvFwNiCBdzFxZmc9AGb0udMDz2EB4BKxVmc2ZIxk/edit#gid=0"</w:instrText>
        </w:r>
        <w:r w:rsidDel="00000000" w:rsidR="00000000" w:rsidRPr="00000000">
          <w:fldChar w:fldCharType="separate"/>
        </w:r>
        <w:r w:rsidDel="00000000" w:rsidR="00000000" w:rsidRPr="00000000">
          <w:rPr>
            <w:color w:val="1155cc"/>
            <w:u w:val="single"/>
            <w:rtl w:val="0"/>
            <w:rPrChange w:author="Avril deSouza" w:id="2" w:date="2017-09-15T19:38:00Z">
              <w:rPr>
                <w:color w:val="1155cc"/>
                <w:u w:val="single"/>
              </w:rPr>
            </w:rPrChange>
          </w:rPr>
          <w:t xml:space="preserve">Speaker scheduling</w:t>
        </w:r>
        <w:r w:rsidDel="00000000" w:rsidR="00000000" w:rsidRPr="00000000">
          <w:fldChar w:fldCharType="end"/>
        </w:r>
      </w:ins>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"https://docs.google.com/spreadsheets/d/1HQCYvFwNiCBdzFxZmc9AGb0udMDz2EB4BKxVmc2ZIxk/edit#gid=0"</w:instrText>
        </w:r>
        <w:r w:rsidDel="00000000" w:rsidR="00000000" w:rsidRPr="00000000">
          <w:fldChar w:fldCharType="separate"/>
        </w:r>
        <w:r w:rsidDel="00000000" w:rsidR="00000000" w:rsidRPr="00000000">
          <w:rPr>
            <w:color w:val="1155cc"/>
            <w:u w:val="single"/>
            <w:rtl w:val="0"/>
            <w:rPrChange w:author="Avril deSouza" w:id="2" w:date="2017-09-15T19:38:00Z">
              <w:rPr>
                <w:color w:val="1155cc"/>
                <w:u w:val="single"/>
              </w:rPr>
            </w:rPrChange>
          </w:rPr>
          <w:t xml:space="preserve"> template</w:t>
        </w:r>
        <w:r w:rsidDel="00000000" w:rsidR="00000000" w:rsidRPr="00000000">
          <w:fldChar w:fldCharType="end"/>
        </w:r>
      </w:ins>
      <w:ins w:author="Avril deSouza" w:id="0" w:date="2017-09-15T19:38:00Z">
        <w:r w:rsidDel="00000000" w:rsidR="00000000" w:rsidRPr="00000000">
          <w:rPr>
            <w:rtl w:val="0"/>
          </w:rPr>
        </w:r>
      </w:ins>
    </w:p>
    <w:p w:rsidR="00000000" w:rsidDel="00000000" w:rsidP="00000000" w:rsidRDefault="00000000" w:rsidRPr="00000000">
      <w:pPr>
        <w:numPr>
          <w:ilvl w:val="0"/>
          <w:numId w:val="3"/>
        </w:numPr>
        <w:ind w:left="720" w:hanging="360"/>
        <w:rPr>
          <w:ins w:author="Avril deSouza" w:id="0" w:date="2017-09-15T19:38:00Z"/>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Consider using different tools to help you stay organized:</w:t>
        </w:r>
      </w:ins>
    </w:p>
    <w:p w:rsidR="00000000" w:rsidDel="00000000" w:rsidP="00000000" w:rsidRDefault="00000000" w:rsidRPr="00000000">
      <w:pPr>
        <w:numPr>
          <w:ilvl w:val="1"/>
          <w:numId w:val="3"/>
        </w:numPr>
        <w:ind w:left="144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"https://www.meetup.com/Civic-Tech-Toronto/"</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Meetup.com</w:t>
        </w:r>
        <w:r w:rsidDel="00000000" w:rsidR="00000000" w:rsidRPr="00000000">
          <w:fldChar w:fldCharType="end"/>
        </w:r>
      </w:ins>
      <w:ins w:author="Avril deSouza" w:id="0" w:date="2017-09-15T19:38:00Z">
        <w:r w:rsidDel="00000000" w:rsidR="00000000" w:rsidRPr="00000000">
          <w:rPr>
            <w:color w:val="647b84"/>
            <w:rtl w:val="0"/>
            <w:rPrChange w:author="Avril deSouza" w:id="2" w:date="2017-09-15T19:38:00Z">
              <w:rPr>
                <w:rFonts w:ascii="Arial" w:cs="Arial" w:eastAsia="Arial" w:hAnsi="Arial"/>
                <w:sz w:val="22"/>
                <w:szCs w:val="22"/>
              </w:rPr>
            </w:rPrChange>
          </w:rPr>
          <w:t xml:space="preserve"> </w:t>
        </w:r>
        <w:r w:rsidDel="00000000" w:rsidR="00000000" w:rsidRPr="00000000">
          <w:rPr>
            <w:rtl w:val="0"/>
            <w:rPrChange w:author="Avril deSouza" w:id="2" w:date="2017-09-15T19:38:00Z">
              <w:rPr>
                <w:rFonts w:ascii="Arial" w:cs="Arial" w:eastAsia="Arial" w:hAnsi="Arial"/>
                <w:sz w:val="22"/>
                <w:szCs w:val="22"/>
              </w:rPr>
            </w:rPrChange>
          </w:rPr>
          <w:t xml:space="preserve">- free online social networking portal that facilitates offline group meetings in various localities around the world.</w:t>
        </w:r>
      </w:ins>
    </w:p>
    <w:p w:rsidR="00000000" w:rsidDel="00000000" w:rsidP="00000000" w:rsidRDefault="00000000" w:rsidRPr="00000000">
      <w:pPr>
        <w:numPr>
          <w:ilvl w:val="1"/>
          <w:numId w:val="3"/>
        </w:numPr>
        <w:ind w:left="144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"http://civictechto-slack-invite.herokuapp.com/"</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Slack</w:t>
        </w:r>
        <w:r w:rsidDel="00000000" w:rsidR="00000000" w:rsidRPr="00000000">
          <w:fldChar w:fldCharType="end"/>
        </w:r>
      </w:ins>
      <w:ins w:author="Avril deSouza" w:id="0" w:date="2017-09-15T19:38:00Z">
        <w:r w:rsidDel="00000000" w:rsidR="00000000" w:rsidRPr="00000000">
          <w:rPr>
            <w:color w:val="647b84"/>
            <w:rtl w:val="0"/>
            <w:rPrChange w:author="Avril deSouza" w:id="2" w:date="2017-09-15T19:38:00Z">
              <w:rPr>
                <w:rFonts w:ascii="Arial" w:cs="Arial" w:eastAsia="Arial" w:hAnsi="Arial"/>
                <w:sz w:val="22"/>
                <w:szCs w:val="22"/>
              </w:rPr>
            </w:rPrChange>
          </w:rPr>
          <w:t xml:space="preserve"> </w:t>
        </w:r>
        <w:r w:rsidDel="00000000" w:rsidR="00000000" w:rsidRPr="00000000">
          <w:rPr>
            <w:rtl w:val="0"/>
            <w:rPrChange w:author="Avril deSouza" w:id="2" w:date="2017-09-15T19:38:00Z">
              <w:rPr>
                <w:rFonts w:ascii="Arial" w:cs="Arial" w:eastAsia="Arial" w:hAnsi="Arial"/>
                <w:sz w:val="22"/>
                <w:szCs w:val="22"/>
              </w:rPr>
            </w:rPrChange>
          </w:rPr>
          <w:t xml:space="preserve">- online messenger that allows for direct messaging, group messaging, and channel discussions</w:t>
        </w:r>
        <w:r w:rsidDel="00000000" w:rsidR="00000000" w:rsidRPr="00000000">
          <w:rPr>
            <w:rtl w:val="0"/>
            <w:rPrChange w:author="Avril deSouza" w:id="2" w:date="2017-09-15T19:38:00Z">
              <w:rPr>
                <w:rFonts w:ascii="Arial" w:cs="Arial" w:eastAsia="Arial" w:hAnsi="Arial"/>
                <w:sz w:val="22"/>
                <w:szCs w:val="22"/>
              </w:rPr>
            </w:rPrChange>
          </w:rPr>
          <w:t xml:space="preserve">.</w:t>
        </w:r>
      </w:ins>
    </w:p>
    <w:p w:rsidR="00000000" w:rsidDel="00000000" w:rsidP="00000000" w:rsidRDefault="00000000" w:rsidRPr="00000000">
      <w:pPr>
        <w:numPr>
          <w:ilvl w:val="1"/>
          <w:numId w:val="3"/>
        </w:numPr>
        <w:ind w:left="144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"https://github.com/rauchg/slackin"</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Slackin</w:t>
        </w:r>
        <w:r w:rsidDel="00000000" w:rsidR="00000000" w:rsidRPr="00000000">
          <w:fldChar w:fldCharType="end"/>
        </w:r>
      </w:ins>
      <w:ins w:author="Avril deSouza" w:id="0" w:date="2017-09-15T19:38:00Z">
        <w:r w:rsidDel="00000000" w:rsidR="00000000" w:rsidRPr="00000000">
          <w:rPr>
            <w:color w:val="647b84"/>
            <w:rtl w:val="0"/>
            <w:rPrChange w:author="Avril deSouza" w:id="2" w:date="2017-09-15T19:38:00Z">
              <w:rPr>
                <w:rFonts w:ascii="Arial" w:cs="Arial" w:eastAsia="Arial" w:hAnsi="Arial"/>
                <w:sz w:val="22"/>
                <w:szCs w:val="22"/>
              </w:rPr>
            </w:rPrChange>
          </w:rPr>
          <w:t xml:space="preserve"> -</w:t>
        </w:r>
        <w:r w:rsidDel="00000000" w:rsidR="00000000" w:rsidRPr="00000000">
          <w:rPr>
            <w:rtl w:val="0"/>
            <w:rPrChange w:author="Avril deSouza" w:id="2" w:date="2017-09-15T19:38:00Z">
              <w:rPr>
                <w:rFonts w:ascii="Arial" w:cs="Arial" w:eastAsia="Arial" w:hAnsi="Arial"/>
                <w:sz w:val="22"/>
                <w:szCs w:val="22"/>
              </w:rPr>
            </w:rPrChange>
          </w:rPr>
          <w:t xml:space="preserve"> enables public access to a slack server. </w:t>
        </w:r>
        <w:r w:rsidDel="00000000" w:rsidR="00000000" w:rsidRPr="00000000">
          <w:rPr>
            <w:rtl w:val="0"/>
          </w:rPr>
        </w:r>
      </w:ins>
    </w:p>
    <w:p w:rsidR="00000000" w:rsidDel="00000000" w:rsidP="00000000" w:rsidRDefault="00000000" w:rsidRPr="00000000">
      <w:pPr>
        <w:numPr>
          <w:ilvl w:val="1"/>
          <w:numId w:val="3"/>
        </w:numPr>
        <w:ind w:left="144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"https://github.com/CivicTechTO"</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Github</w:t>
        </w:r>
        <w:r w:rsidDel="00000000" w:rsidR="00000000" w:rsidRPr="00000000">
          <w:fldChar w:fldCharType="end"/>
        </w:r>
      </w:ins>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 - web-based Git or version control repository and Internet hosting service, mostly used for code.</w:t>
        </w:r>
      </w:ins>
    </w:p>
    <w:p w:rsidR="00000000" w:rsidDel="00000000" w:rsidP="00000000" w:rsidRDefault="00000000" w:rsidRPr="00000000">
      <w:pPr>
        <w:numPr>
          <w:ilvl w:val="1"/>
          <w:numId w:val="3"/>
        </w:numPr>
        <w:ind w:left="144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"http://civictech.ca/"</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Website</w:t>
        </w:r>
        <w:r w:rsidDel="00000000" w:rsidR="00000000" w:rsidRPr="00000000">
          <w:fldChar w:fldCharType="end"/>
        </w:r>
      </w:ins>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/blog -  keep people up to date on the organization through a website or blog (eg. Medium).</w:t>
        </w:r>
      </w:ins>
    </w:p>
    <w:p w:rsidR="00000000" w:rsidDel="00000000" w:rsidP="00000000" w:rsidRDefault="00000000" w:rsidRPr="00000000">
      <w:pPr>
        <w:numPr>
          <w:ilvl w:val="1"/>
          <w:numId w:val="3"/>
        </w:numPr>
        <w:ind w:left="144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"https://twitter.com/civictechto?lang=en"</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Twitter</w:t>
        </w:r>
        <w:r w:rsidDel="00000000" w:rsidR="00000000" w:rsidRPr="00000000">
          <w:fldChar w:fldCharType="end"/>
        </w:r>
      </w:ins>
      <w:ins w:author="Avril deSouza" w:id="0" w:date="2017-09-15T19:38:00Z">
        <w:r w:rsidDel="00000000" w:rsidR="00000000" w:rsidRPr="00000000">
          <w:rPr>
            <w:color w:val="647b84"/>
            <w:rtl w:val="0"/>
            <w:rPrChange w:author="Avril deSouza" w:id="2" w:date="2017-09-15T19:38:00Z">
              <w:rPr>
                <w:rFonts w:ascii="Arial" w:cs="Arial" w:eastAsia="Arial" w:hAnsi="Arial"/>
                <w:sz w:val="22"/>
                <w:szCs w:val="22"/>
              </w:rPr>
            </w:rPrChange>
          </w:rPr>
          <w:t xml:space="preserve">/</w:t>
        </w:r>
      </w:ins>
      <w:ins w:author="Avril deSouza" w:id="0" w:date="2017-09-15T19:38:00Z">
        <w:r w:rsidDel="00000000" w:rsidR="00000000" w:rsidRPr="00000000">
          <w:fldChar w:fldCharType="begin"/>
        </w:r>
        <w:r w:rsidDel="00000000" w:rsidR="00000000" w:rsidRPr="00000000">
          <w:instrText xml:space="preserve">HYPERLINK "https://www.facebook.com/CivicTechTO/"</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Facebook </w:t>
        </w:r>
        <w:r w:rsidDel="00000000" w:rsidR="00000000" w:rsidRPr="00000000">
          <w:fldChar w:fldCharType="end"/>
        </w:r>
      </w:ins>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 broadcast hacknights and current projects.</w:t>
        </w:r>
      </w:ins>
    </w:p>
    <w:p w:rsidR="00000000" w:rsidDel="00000000" w:rsidP="00000000" w:rsidRDefault="00000000" w:rsidRPr="00000000">
      <w:pPr>
        <w:numPr>
          <w:ilvl w:val="1"/>
          <w:numId w:val="3"/>
        </w:numPr>
        <w:ind w:left="1440" w:hanging="360"/>
        <w:rPr>
          <w:ins w:author="Avril deSouza" w:id="0" w:date="2017-09-15T19:38:00Z"/>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Email - allows for the public to contact you</w:t>
        </w:r>
        <w:r w:rsidDel="00000000" w:rsidR="00000000" w:rsidRPr="00000000">
          <w:rPr>
            <w:rtl w:val="0"/>
            <w:rPrChange w:author="Avril deSouza" w:id="2" w:date="2017-09-15T19:38:00Z">
              <w:rPr>
                <w:rFonts w:ascii="Arial" w:cs="Arial" w:eastAsia="Arial" w:hAnsi="Arial"/>
                <w:sz w:val="22"/>
                <w:szCs w:val="22"/>
              </w:rPr>
            </w:rPrChange>
          </w:rPr>
          <w:t xml:space="preserve">.</w:t>
        </w:r>
        <w:r w:rsidDel="00000000" w:rsidR="00000000" w:rsidRPr="00000000">
          <w:rPr>
            <w:rtl w:val="0"/>
          </w:rPr>
        </w:r>
      </w:ins>
    </w:p>
    <w:p w:rsidR="00000000" w:rsidDel="00000000" w:rsidP="00000000" w:rsidRDefault="00000000" w:rsidRPr="00000000">
      <w:pPr>
        <w:numPr>
          <w:ilvl w:val="0"/>
          <w:numId w:val="6"/>
        </w:numPr>
        <w:ind w:left="720" w:hanging="360"/>
        <w:rPr>
          <w:ins w:author="Avril deSouza" w:id="0" w:date="2017-09-15T19:38:00Z"/>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Consider the structure of your organization and team:</w:t>
        </w:r>
      </w:ins>
    </w:p>
    <w:p w:rsidR="00000000" w:rsidDel="00000000" w:rsidP="00000000" w:rsidRDefault="00000000" w:rsidRPr="00000000">
      <w:pPr>
        <w:numPr>
          <w:ilvl w:val="1"/>
          <w:numId w:val="6"/>
        </w:numPr>
        <w:ind w:left="1440" w:hanging="360"/>
        <w:rPr>
          <w:ins w:author="Avril deSouza" w:id="0" w:date="2017-09-15T19:38:00Z"/>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CTTO: </w:t>
        </w:r>
        <w:commentRangeStart w:id="1"/>
        <w:r w:rsidDel="00000000" w:rsidR="00000000" w:rsidRPr="00000000">
          <w:rPr>
            <w:rtl w:val="0"/>
            <w:rPrChange w:author="Avril deSouza" w:id="2" w:date="2017-09-15T19:38:00Z">
              <w:rPr>
                <w:rFonts w:ascii="Arial" w:cs="Arial" w:eastAsia="Arial" w:hAnsi="Arial"/>
                <w:sz w:val="22"/>
                <w:szCs w:val="22"/>
              </w:rPr>
            </w:rPrChange>
          </w:rPr>
          <w:t xml:space="preserve">Has a large group</w:t>
        </w:r>
        <w:commentRangeEnd w:id="1"/>
        <w:r w:rsidDel="00000000" w:rsidR="00000000" w:rsidRPr="00000000">
          <w:commentReference w:id="1"/>
        </w:r>
        <w:r w:rsidDel="00000000" w:rsidR="00000000" w:rsidRPr="00000000">
          <w:rPr>
            <w:rtl w:val="0"/>
            <w:rPrChange w:author="Avril deSouza" w:id="2" w:date="2017-09-15T19:38:00Z">
              <w:rPr>
                <w:rFonts w:ascii="Arial" w:cs="Arial" w:eastAsia="Arial" w:hAnsi="Arial"/>
                <w:sz w:val="22"/>
                <w:szCs w:val="22"/>
              </w:rPr>
            </w:rPrChange>
          </w:rPr>
          <w:t xml:space="preserve"> of rotating </w:t>
        </w:r>
      </w:ins>
      <w:ins w:author="Avril deSouza" w:id="0" w:date="2017-09-15T19:38:00Z">
        <w:r w:rsidDel="00000000" w:rsidR="00000000" w:rsidRPr="00000000">
          <w:fldChar w:fldCharType="begin"/>
        </w:r>
        <w:r w:rsidDel="00000000" w:rsidR="00000000" w:rsidRPr="00000000">
          <w:instrText xml:space="preserve">HYPERLINK "https://docs.google.com/spreadsheets/d/1PIhpB4m3yp3QwY7UxCgNN0AxWBrbyEd7oWNa0ZJgYf4/edit#gid=351752992"</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monthly organizers</w:t>
        </w:r>
        <w:r w:rsidDel="00000000" w:rsidR="00000000" w:rsidRPr="00000000">
          <w:fldChar w:fldCharType="end"/>
        </w:r>
      </w:ins>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 to eliminate dependence</w:t>
        </w:r>
      </w:ins>
    </w:p>
    <w:p w:rsidR="00000000" w:rsidDel="00000000" w:rsidP="00000000" w:rsidRDefault="00000000" w:rsidRPr="00000000">
      <w:pPr>
        <w:numPr>
          <w:ilvl w:val="1"/>
          <w:numId w:val="6"/>
        </w:numPr>
        <w:ind w:left="1440" w:hanging="360"/>
        <w:rPr>
          <w:ins w:author="Avril deSouza" w:id="0" w:date="2017-09-15T19:38:00Z"/>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YOWCT: Has two individuals organizing the events for simplicity</w:t>
        </w:r>
      </w:ins>
    </w:p>
    <w:p w:rsidR="00000000" w:rsidDel="00000000" w:rsidP="00000000" w:rsidRDefault="00000000" w:rsidRPr="00000000">
      <w:pPr>
        <w:pStyle w:val="Heading2"/>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l0b9ldiuemp2" w:id="15"/>
        <w:bookmarkEnd w:id="15"/>
        <w:r w:rsidDel="00000000" w:rsidR="00000000" w:rsidRPr="00000000">
          <w:rPr>
            <w:rtl w:val="0"/>
          </w:rPr>
        </w:r>
      </w:ins>
    </w:p>
    <w:p w:rsidR="00000000" w:rsidDel="00000000" w:rsidP="00000000" w:rsidRDefault="00000000" w:rsidRPr="00000000">
      <w:pPr>
        <w:pStyle w:val="Heading2"/>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qv1enuj4lz8j" w:id="16"/>
        <w:bookmarkEnd w:id="16"/>
        <w:r w:rsidDel="00000000" w:rsidR="00000000" w:rsidRPr="00000000">
          <w:br w:type="page"/>
        </w:r>
        <w:r w:rsidDel="00000000" w:rsidR="00000000" w:rsidRPr="00000000">
          <w:rPr>
            <w:rtl w:val="0"/>
          </w:rPr>
        </w:r>
      </w:ins>
    </w:p>
    <w:p w:rsidR="00000000" w:rsidDel="00000000" w:rsidP="00000000" w:rsidRDefault="00000000" w:rsidRPr="00000000">
      <w:pPr>
        <w:pStyle w:val="Heading2"/>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q80gf26cyq9a" w:id="17"/>
        <w:bookmarkEnd w:id="17"/>
        <w:r w:rsidDel="00000000" w:rsidR="00000000" w:rsidRPr="00000000">
          <w:rPr>
            <w:rtl w:val="0"/>
            <w:rPrChange w:author="Avril deSouza" w:id="2" w:date="2017-09-15T19:38:00Z">
              <w:rPr>
                <w:rFonts w:ascii="Arial" w:cs="Arial" w:eastAsia="Arial" w:hAnsi="Arial"/>
                <w:sz w:val="22"/>
                <w:szCs w:val="22"/>
              </w:rPr>
            </w:rPrChange>
          </w:rPr>
          <w:t xml:space="preserve">Templates you can adapt for your own use</w:t>
        </w:r>
      </w:ins>
    </w:p>
    <w:p w:rsidR="00000000" w:rsidDel="00000000" w:rsidP="00000000" w:rsidRDefault="00000000" w:rsidRPr="00000000">
      <w:pPr>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rtl w:val="0"/>
          </w:rPr>
        </w:r>
      </w:ins>
    </w:p>
    <w:p w:rsidR="00000000" w:rsidDel="00000000" w:rsidP="00000000" w:rsidRDefault="00000000" w:rsidRPr="00000000">
      <w:pPr>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These are templates from Civic Tech Toronto that you can adapt for your own use. If you wish to use them, please select “download as…” and save a copy.</w:t>
        </w:r>
      </w:ins>
    </w:p>
    <w:p w:rsidR="00000000" w:rsidDel="00000000" w:rsidP="00000000" w:rsidRDefault="00000000" w:rsidRPr="00000000">
      <w:pPr>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rtl w:val="0"/>
          </w:rPr>
        </w:r>
      </w:ins>
    </w:p>
    <w:p w:rsidR="00000000" w:rsidDel="00000000" w:rsidP="00000000" w:rsidRDefault="00000000" w:rsidRPr="00000000">
      <w:pPr>
        <w:numPr>
          <w:ilvl w:val="0"/>
          <w:numId w:val="13"/>
        </w:numPr>
        <w:spacing w:line="240" w:lineRule="auto"/>
        <w:ind w:left="72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"https://docs.google.com/document/d/187JR9m269y7UXzII-KbeSrbUGMxNFNwClGJqgUipvW0/edit"</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Agenda and MC talking points</w:t>
        </w:r>
        <w:r w:rsidDel="00000000" w:rsidR="00000000" w:rsidRPr="00000000">
          <w:fldChar w:fldCharType="end"/>
        </w:r>
      </w:ins>
      <w:ins w:author="Avril deSouza" w:id="0" w:date="2017-09-15T19:38:00Z">
        <w:r w:rsidDel="00000000" w:rsidR="00000000" w:rsidRPr="00000000">
          <w:rPr>
            <w:rtl w:val="0"/>
          </w:rPr>
        </w:r>
      </w:ins>
    </w:p>
    <w:p w:rsidR="00000000" w:rsidDel="00000000" w:rsidP="00000000" w:rsidRDefault="00000000" w:rsidRPr="00000000">
      <w:pPr>
        <w:numPr>
          <w:ilvl w:val="0"/>
          <w:numId w:val="13"/>
        </w:numPr>
        <w:spacing w:line="240" w:lineRule="auto"/>
        <w:ind w:left="72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"https://docs.google.com/presentation/d/1bWCyCpRv7H4RRVcg-SY5pI4ulBgxNdOwo3CFQ9iOsho/edit"</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Civic tech 101 slides</w:t>
        </w:r>
        <w:r w:rsidDel="00000000" w:rsidR="00000000" w:rsidRPr="00000000">
          <w:fldChar w:fldCharType="end"/>
        </w:r>
      </w:ins>
      <w:ins w:author="Avril deSouza" w:id="0" w:date="2017-09-15T19:38:00Z">
        <w:r w:rsidDel="00000000" w:rsidR="00000000" w:rsidRPr="00000000">
          <w:rPr>
            <w:rtl w:val="0"/>
          </w:rPr>
        </w:r>
      </w:ins>
    </w:p>
    <w:p w:rsidR="00000000" w:rsidDel="00000000" w:rsidP="00000000" w:rsidRDefault="00000000" w:rsidRPr="00000000">
      <w:pPr>
        <w:numPr>
          <w:ilvl w:val="0"/>
          <w:numId w:val="13"/>
        </w:numPr>
        <w:spacing w:line="240" w:lineRule="auto"/>
        <w:ind w:left="72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"https://docs.google.com/document/d/1KRX3NQ6ApjGlCVaZQOY7watquYg-rj7fYLzRYQqISYc/edit"</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Code of conduct</w:t>
        </w:r>
        <w:r w:rsidDel="00000000" w:rsidR="00000000" w:rsidRPr="00000000">
          <w:fldChar w:fldCharType="end"/>
        </w:r>
      </w:ins>
      <w:ins w:author="Avril deSouza" w:id="0" w:date="2017-09-15T19:38:00Z">
        <w:r w:rsidDel="00000000" w:rsidR="00000000" w:rsidRPr="00000000">
          <w:rPr>
            <w:rtl w:val="0"/>
          </w:rPr>
        </w:r>
      </w:ins>
    </w:p>
    <w:p w:rsidR="00000000" w:rsidDel="00000000" w:rsidP="00000000" w:rsidRDefault="00000000" w:rsidRPr="00000000">
      <w:pPr>
        <w:numPr>
          <w:ilvl w:val="0"/>
          <w:numId w:val="13"/>
        </w:numPr>
        <w:spacing w:line="240" w:lineRule="auto"/>
        <w:ind w:left="72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"https://docs.google.com/spreadsheets/d/1iJ4WbeXXm7SzqLcZUFpiyATaW5wdavNYmmJcBcQCab4/edit#gid=351752992"</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Hacknight roles</w:t>
        </w:r>
        <w:r w:rsidDel="00000000" w:rsidR="00000000" w:rsidRPr="00000000">
          <w:fldChar w:fldCharType="end"/>
        </w:r>
      </w:ins>
      <w:ins w:author="Avril deSouza" w:id="0" w:date="2017-09-15T19:38:00Z">
        <w:r w:rsidDel="00000000" w:rsidR="00000000" w:rsidRPr="00000000">
          <w:rPr>
            <w:rtl w:val="0"/>
          </w:rPr>
        </w:r>
      </w:ins>
    </w:p>
    <w:p w:rsidR="00000000" w:rsidDel="00000000" w:rsidP="00000000" w:rsidRDefault="00000000" w:rsidRPr="00000000">
      <w:pPr>
        <w:numPr>
          <w:ilvl w:val="0"/>
          <w:numId w:val="13"/>
        </w:numPr>
        <w:spacing w:line="240" w:lineRule="auto"/>
        <w:ind w:left="72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"https://docs.google.com/presentation/d/1Z9O6QQ7Tw5Zx7jCSEMsLxNVBYNaOXrqLqW_exqGMJvo/edit"</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Toronto slide deck</w:t>
        </w:r>
        <w:r w:rsidDel="00000000" w:rsidR="00000000" w:rsidRPr="00000000">
          <w:fldChar w:fldCharType="end"/>
        </w:r>
      </w:ins>
      <w:ins w:author="Avril deSouza" w:id="0" w:date="2017-09-15T19:38:00Z">
        <w:r w:rsidDel="00000000" w:rsidR="00000000" w:rsidRPr="00000000">
          <w:rPr>
            <w:rtl w:val="0"/>
          </w:rPr>
        </w:r>
      </w:ins>
    </w:p>
    <w:p w:rsidR="00000000" w:rsidDel="00000000" w:rsidP="00000000" w:rsidRDefault="00000000" w:rsidRPr="00000000">
      <w:pPr>
        <w:numPr>
          <w:ilvl w:val="0"/>
          <w:numId w:val="13"/>
        </w:numPr>
        <w:spacing w:line="240" w:lineRule="auto"/>
        <w:ind w:left="72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"https://docs.google.com/spreadsheets/d/1HQCYvFwNiCBdzFxZmc9AGb0udMDz2EB4BKxVmc2ZIxk/edit#gid=0"</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Speaker scheduling</w:t>
        </w:r>
        <w:r w:rsidDel="00000000" w:rsidR="00000000" w:rsidRPr="00000000">
          <w:fldChar w:fldCharType="end"/>
        </w:r>
      </w:ins>
      <w:ins w:author="Avril deSouza" w:id="0" w:date="2017-09-15T19:38:00Z">
        <w:r w:rsidDel="00000000" w:rsidR="00000000" w:rsidRPr="00000000">
          <w:rPr>
            <w:rtl w:val="0"/>
          </w:rPr>
        </w:r>
      </w:ins>
    </w:p>
    <w:p w:rsidR="00000000" w:rsidDel="00000000" w:rsidP="00000000" w:rsidRDefault="00000000" w:rsidRPr="00000000">
      <w:pPr>
        <w:pStyle w:val="Heading2"/>
        <w:keepNext w:val="0"/>
        <w:keepLines w:val="0"/>
        <w:spacing w:line="276" w:lineRule="auto"/>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dywp74sh3vqo" w:id="18"/>
        <w:bookmarkEnd w:id="18"/>
        <w:r w:rsidDel="00000000" w:rsidR="00000000" w:rsidRPr="00000000">
          <w:rPr>
            <w:rtl w:val="0"/>
            <w:rPrChange w:author="Avril deSouza" w:id="2" w:date="2017-09-15T19:38:00Z">
              <w:rPr>
                <w:rFonts w:ascii="Arial" w:cs="Arial" w:eastAsia="Arial" w:hAnsi="Arial"/>
                <w:sz w:val="22"/>
                <w:szCs w:val="22"/>
              </w:rPr>
            </w:rPrChange>
          </w:rPr>
          <w:t xml:space="preserve">Further reading</w:t>
        </w:r>
      </w:ins>
    </w:p>
    <w:p w:rsidR="00000000" w:rsidDel="00000000" w:rsidP="00000000" w:rsidRDefault="00000000" w:rsidRPr="00000000">
      <w:pPr>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rtl w:val="0"/>
          </w:rPr>
        </w:r>
      </w:ins>
    </w:p>
    <w:p w:rsidR="00000000" w:rsidDel="00000000" w:rsidP="00000000" w:rsidRDefault="00000000" w:rsidRPr="00000000">
      <w:pPr>
        <w:numPr>
          <w:ilvl w:val="0"/>
          <w:numId w:val="4"/>
        </w:numPr>
        <w:ind w:left="720" w:hanging="360"/>
        <w:rPr>
          <w:ins w:author="Avril deSouza" w:id="0" w:date="2017-09-15T19:38:00Z"/>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Civic tech communities in Canada</w:t>
        </w:r>
      </w:ins>
    </w:p>
    <w:p w:rsidR="00000000" w:rsidDel="00000000" w:rsidP="00000000" w:rsidRDefault="00000000" w:rsidRPr="00000000">
      <w:pPr>
        <w:numPr>
          <w:ilvl w:val="1"/>
          <w:numId w:val="4"/>
        </w:numPr>
        <w:ind w:left="1440" w:hanging="360"/>
        <w:rPr>
          <w:ins w:author="Avril deSouza" w:id="0" w:date="2017-09-15T19:38:00Z"/>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"http://codefor.ca/community-network/"</w:instrText>
        </w:r>
        <w:r w:rsidDel="00000000" w:rsidR="00000000" w:rsidRPr="00000000">
          <w:fldChar w:fldCharType="separate"/>
        </w:r>
        <w:r w:rsidDel="00000000" w:rsidR="00000000" w:rsidRPr="00000000">
          <w:rPr>
            <w:color w:val="1155cc"/>
            <w:u w:val="single"/>
            <w:rtl w:val="0"/>
            <w:rPrChange w:author="Avril deSouza" w:id="2" w:date="2017-09-15T19:38:00Z">
              <w:rPr>
                <w:color w:val="1155cc"/>
                <w:u w:val="single"/>
              </w:rPr>
            </w:rPrChange>
          </w:rPr>
          <w:t xml:space="preserve">http://codefor.ca/community-network/</w:t>
        </w:r>
        <w:r w:rsidDel="00000000" w:rsidR="00000000" w:rsidRPr="00000000">
          <w:fldChar w:fldCharType="end"/>
        </w:r>
      </w:ins>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 </w:t>
        </w:r>
      </w:ins>
    </w:p>
    <w:p w:rsidR="00000000" w:rsidDel="00000000" w:rsidP="00000000" w:rsidRDefault="00000000" w:rsidRPr="00000000">
      <w:pPr>
        <w:numPr>
          <w:ilvl w:val="0"/>
          <w:numId w:val="4"/>
        </w:numPr>
        <w:ind w:left="720" w:hanging="360"/>
        <w:rPr>
          <w:ins w:author="Avril deSouza" w:id="0" w:date="2017-09-15T19:38:00Z"/>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Code for America Brigades</w:t>
        </w:r>
      </w:ins>
    </w:p>
    <w:p w:rsidR="00000000" w:rsidDel="00000000" w:rsidP="00000000" w:rsidRDefault="00000000" w:rsidRPr="00000000">
      <w:pPr>
        <w:numPr>
          <w:ilvl w:val="1"/>
          <w:numId w:val="4"/>
        </w:numPr>
        <w:ind w:left="1440" w:hanging="360"/>
        <w:rPr>
          <w:ins w:author="Avril deSouza" w:id="0" w:date="2017-09-15T19:38:00Z"/>
          <w:color w:val="647b84"/>
        </w:rPr>
      </w:pPr>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"http://brigade.codeforamerica.org/brigade/"</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http://brigade.codeforamerica.org/brigade/</w:t>
        </w:r>
        <w:r w:rsidDel="00000000" w:rsidR="00000000" w:rsidRPr="00000000">
          <w:fldChar w:fldCharType="end"/>
        </w:r>
      </w:ins>
      <w:ins w:author="Avril deSouza" w:id="0" w:date="2017-09-15T19:38:00Z">
        <w:r w:rsidDel="00000000" w:rsidR="00000000" w:rsidRPr="00000000">
          <w:rPr>
            <w:rtl w:val="0"/>
          </w:rPr>
        </w:r>
      </w:ins>
    </w:p>
    <w:p w:rsidR="00000000" w:rsidDel="00000000" w:rsidP="00000000" w:rsidRDefault="00000000" w:rsidRPr="00000000">
      <w:pPr>
        <w:pStyle w:val="Heading2"/>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jr2e9h8zupe2" w:id="19"/>
        <w:bookmarkEnd w:id="19"/>
        <w:r w:rsidDel="00000000" w:rsidR="00000000" w:rsidRPr="00000000">
          <w:rPr>
            <w:rtl w:val="0"/>
          </w:rPr>
        </w:r>
      </w:ins>
    </w:p>
    <w:p w:rsidR="00000000" w:rsidDel="00000000" w:rsidP="00000000" w:rsidRDefault="00000000" w:rsidRPr="00000000">
      <w:pPr>
        <w:pStyle w:val="Heading2"/>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bpo43rgn5st2" w:id="20"/>
        <w:bookmarkEnd w:id="20"/>
        <w:r w:rsidDel="00000000" w:rsidR="00000000" w:rsidRPr="00000000">
          <w:br w:type="page"/>
        </w:r>
        <w:r w:rsidDel="00000000" w:rsidR="00000000" w:rsidRPr="00000000">
          <w:rPr>
            <w:rtl w:val="0"/>
          </w:rPr>
        </w:r>
      </w:ins>
    </w:p>
    <w:p w:rsidR="00000000" w:rsidDel="00000000" w:rsidP="00000000" w:rsidRDefault="00000000" w:rsidRPr="00000000">
      <w:pPr>
        <w:pStyle w:val="Heading2"/>
        <w:contextualSpacing w:val="0"/>
        <w:rPr>
          <w:ins w:author="Avril deSouza" w:id="0" w:date="2017-09-15T19:38:00Z"/>
          <w:rFonts w:ascii="Arial" w:cs="Arial" w:eastAsia="Arial" w:hAnsi="Arial"/>
          <w:b w:val="0"/>
          <w:color w:val="000000"/>
          <w:sz w:val="40"/>
          <w:szCs w:val="40"/>
          <w:rPrChange w:author="Avril deSouza" w:id="2" w:date="2017-09-15T19:38:00Z">
            <w:rPr>
              <w:rFonts w:ascii="Arial" w:cs="Arial" w:eastAsia="Arial" w:hAnsi="Arial"/>
              <w:sz w:val="22"/>
              <w:szCs w:val="22"/>
            </w:rPr>
          </w:rPrChange>
        </w:rPr>
      </w:pPr>
      <w:ins w:author="Avril deSouza" w:id="0" w:date="2017-09-15T19:38:00Z">
        <w:bookmarkStart w:colFirst="0" w:colLast="0" w:name="_eey5mss4sv5f" w:id="21"/>
        <w:bookmarkEnd w:id="21"/>
        <w:r w:rsidDel="00000000" w:rsidR="00000000" w:rsidRPr="00000000">
          <w:rPr>
            <w:rtl w:val="0"/>
            <w:rPrChange w:author="Avril deSouza" w:id="2" w:date="2017-09-15T19:38:00Z">
              <w:rPr>
                <w:rFonts w:ascii="Arial" w:cs="Arial" w:eastAsia="Arial" w:hAnsi="Arial"/>
                <w:sz w:val="22"/>
                <w:szCs w:val="22"/>
              </w:rPr>
            </w:rPrChange>
          </w:rPr>
          <w:t xml:space="preserve">Frequently asked questions (FAQs)</w:t>
        </w:r>
        <w:r w:rsidDel="00000000" w:rsidR="00000000" w:rsidRPr="00000000">
          <w:rPr>
            <w:rtl w:val="0"/>
          </w:rPr>
        </w:r>
      </w:ins>
    </w:p>
    <w:p w:rsidR="00000000" w:rsidDel="00000000" w:rsidP="00000000" w:rsidRDefault="00000000" w:rsidRPr="00000000">
      <w:pPr>
        <w:ind w:left="720" w:firstLine="0"/>
        <w:contextualSpacing w:val="0"/>
        <w:rPr>
          <w:ins w:author="Avril deSouza" w:id="0" w:date="2017-09-15T19:38:00Z"/>
          <w:rFonts w:ascii="Arial" w:cs="Arial" w:eastAsia="Arial" w:hAnsi="Arial"/>
          <w:sz w:val="22"/>
          <w:szCs w:val="22"/>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rtl w:val="0"/>
          </w:rPr>
        </w:r>
      </w:ins>
    </w:p>
    <w:tbl>
      <w:tblPr>
        <w:tblStyle w:val="Table10"/>
        <w:tblW w:w="924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ins w:author="Avril deSouza" w:id="0" w:date="2017-09-15T19:38:00Z"/>
        </w:trPr>
        <w:tc>
          <w:tcPr>
            <w:tcBorders>
              <w:top w:color="000000" w:space="0" w:sz="0" w:val="nil"/>
              <w:left w:color="ff0000" w:space="0" w:sz="18" w:val="single"/>
              <w:bottom w:color="000000" w:space="0" w:sz="0" w:val="nil"/>
              <w:right w:color="000000" w:space="0" w:sz="0" w:val="nil"/>
            </w:tcBorders>
            <w:shd w:fill="f3f3f3" w:val="clear"/>
            <w:tcMar>
              <w:top w:w="144.0" w:type="dxa"/>
              <w:left w:w="144.0" w:type="dxa"/>
              <w:bottom w:w="144.0" w:type="dxa"/>
              <w:right w:w="144.0" w:type="dxa"/>
            </w:tcMar>
          </w:tcPr>
          <w:p w:rsidR="00000000" w:rsidDel="00000000" w:rsidP="00000000" w:rsidRDefault="00000000" w:rsidRPr="00000000">
            <w:pPr>
              <w:spacing w:line="240" w:lineRule="auto"/>
              <w:contextualSpacing w:val="0"/>
              <w:rPr>
                <w:ins w:author="Avril deSouza" w:id="0" w:date="2017-09-15T19:38:00Z"/>
                <w:b w:val="1"/>
                <w:color w:val="353744"/>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b w:val="1"/>
                  <w:color w:val="353744"/>
                  <w:rtl w:val="0"/>
                  <w:rPrChange w:author="Avril deSouza" w:id="2" w:date="2017-09-15T19:38:00Z">
                    <w:rPr>
                      <w:rFonts w:ascii="Arial" w:cs="Arial" w:eastAsia="Arial" w:hAnsi="Arial"/>
                      <w:sz w:val="22"/>
                      <w:szCs w:val="22"/>
                    </w:rPr>
                  </w:rPrChange>
                </w:rPr>
                <w:t xml:space="preserve">Some of the answers may be blank. That means we’re still working on creating answers to them - feel free to share your thoughts in the comments!</w:t>
              </w:r>
            </w:ins>
          </w:p>
        </w:tc>
      </w:tr>
    </w:tbl>
    <w:p w:rsidR="00000000" w:rsidDel="00000000" w:rsidP="00000000" w:rsidRDefault="00000000" w:rsidRPr="00000000">
      <w:pPr>
        <w:pStyle w:val="Heading3"/>
        <w:keepNext w:val="0"/>
        <w:keepLines w:val="0"/>
        <w:spacing w:before="200" w:lineRule="auto"/>
        <w:contextualSpacing w:val="0"/>
        <w:rPr>
          <w:ins w:author="Avril deSouza" w:id="0" w:date="2017-09-15T19:38:00Z"/>
          <w:rFonts w:ascii="Arial" w:cs="Arial" w:eastAsia="Arial" w:hAnsi="Arial"/>
          <w:sz w:val="22"/>
          <w:szCs w:val="22"/>
          <w:rPrChange w:author="Avril deSouza" w:id="2" w:date="2017-09-15T19:38:00Z">
            <w:rPr>
              <w:rFonts w:ascii="Arial" w:cs="Arial" w:eastAsia="Arial" w:hAnsi="Arial"/>
              <w:sz w:val="22"/>
              <w:szCs w:val="22"/>
            </w:rPr>
          </w:rPrChange>
        </w:rPr>
      </w:pPr>
      <w:ins w:author="Avril deSouza" w:id="0" w:date="2017-09-15T19:38:00Z">
        <w:bookmarkStart w:colFirst="0" w:colLast="0" w:name="_58yn9v7608pm" w:id="22"/>
        <w:bookmarkEnd w:id="22"/>
        <w:r w:rsidDel="00000000" w:rsidR="00000000" w:rsidRPr="00000000">
          <w:rPr>
            <w:rtl w:val="0"/>
            <w:rPrChange w:author="Avril deSouza" w:id="2" w:date="2017-09-15T19:38:00Z">
              <w:rPr>
                <w:rFonts w:ascii="Arial" w:cs="Arial" w:eastAsia="Arial" w:hAnsi="Arial"/>
                <w:sz w:val="22"/>
                <w:szCs w:val="22"/>
              </w:rPr>
            </w:rPrChange>
          </w:rPr>
          <w:t xml:space="preserve">Hacknights</w:t>
        </w:r>
        <w:r w:rsidDel="00000000" w:rsidR="00000000" w:rsidRPr="00000000">
          <w:rPr>
            <w:rtl w:val="0"/>
          </w:rPr>
        </w:r>
      </w:ins>
    </w:p>
    <w:p w:rsidR="00000000" w:rsidDel="00000000" w:rsidP="00000000" w:rsidRDefault="00000000" w:rsidRPr="00000000">
      <w:pPr>
        <w:pStyle w:val="Heading4"/>
        <w:keepNext w:val="0"/>
        <w:keepLines w:val="0"/>
        <w:spacing w:after="0" w:before="0" w:lineRule="auto"/>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nq4njesf9rqm" w:id="23"/>
        <w:bookmarkEnd w:id="23"/>
        <w:r w:rsidDel="00000000" w:rsidR="00000000" w:rsidRPr="00000000">
          <w:rPr>
            <w:rtl w:val="0"/>
            <w:rPrChange w:author="Avril deSouza" w:id="2" w:date="2017-09-15T19:38:00Z">
              <w:rPr>
                <w:rFonts w:ascii="Arial" w:cs="Arial" w:eastAsia="Arial" w:hAnsi="Arial"/>
                <w:sz w:val="22"/>
                <w:szCs w:val="22"/>
              </w:rPr>
            </w:rPrChange>
          </w:rPr>
          <w:t xml:space="preserve">How do civic tech hacknights differ from other types of hacknights?</w:t>
        </w:r>
        <w:r w:rsidDel="00000000" w:rsidR="00000000" w:rsidRPr="00000000">
          <w:rPr>
            <w:rtl w:val="0"/>
          </w:rPr>
        </w:r>
      </w:ins>
    </w:p>
    <w:p w:rsidR="00000000" w:rsidDel="00000000" w:rsidP="00000000" w:rsidRDefault="00000000" w:rsidRPr="00000000">
      <w:pPr>
        <w:spacing w:after="200" w:lineRule="auto"/>
        <w:contextualSpacing w:val="0"/>
        <w:rPr>
          <w:ins w:author="Avril deSouza" w:id="0" w:date="2017-09-15T19:38:00Z"/>
          <w:b w:val="1"/>
          <w:color w:val="353744"/>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color w:val="353744"/>
            <w:rtl w:val="0"/>
            <w:rPrChange w:author="Avril deSouza" w:id="2" w:date="2017-09-15T19:38:00Z">
              <w:rPr>
                <w:rFonts w:ascii="Arial" w:cs="Arial" w:eastAsia="Arial" w:hAnsi="Arial"/>
                <w:sz w:val="22"/>
                <w:szCs w:val="22"/>
              </w:rPr>
            </w:rPrChange>
          </w:rPr>
          <w:t xml:space="preserve">Hacknights are a periodically recurring time set aside for coders or people interested in technology to come together and hack or just hang out. The truth is, civic tech hacknights are hacknight with just an extra element of civic tech included in them. Instead of focusing on problems just related to technology, civic tech hacknights aim to solve various civic issues. </w:t>
        </w:r>
        <w:r w:rsidDel="00000000" w:rsidR="00000000" w:rsidRPr="00000000">
          <w:rPr>
            <w:rtl w:val="0"/>
          </w:rPr>
        </w:r>
      </w:ins>
    </w:p>
    <w:p w:rsidR="00000000" w:rsidDel="00000000" w:rsidP="00000000" w:rsidRDefault="00000000" w:rsidRPr="00000000">
      <w:pPr>
        <w:pStyle w:val="Heading4"/>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rdls25pw47sh" w:id="24"/>
        <w:bookmarkEnd w:id="24"/>
        <w:r w:rsidDel="00000000" w:rsidR="00000000" w:rsidRPr="00000000">
          <w:rPr>
            <w:rtl w:val="0"/>
            <w:rPrChange w:author="Avril deSouza" w:id="2" w:date="2017-09-15T19:38:00Z">
              <w:rPr>
                <w:rFonts w:ascii="Arial" w:cs="Arial" w:eastAsia="Arial" w:hAnsi="Arial"/>
                <w:sz w:val="22"/>
                <w:szCs w:val="22"/>
              </w:rPr>
            </w:rPrChange>
          </w:rPr>
          <w:t xml:space="preserve">Is it a coincidence that both Civic Tech Toronto and Civic Tech Ottawa meet on Tuesdays?</w:t>
        </w:r>
      </w:ins>
    </w:p>
    <w:p w:rsidR="00000000" w:rsidDel="00000000" w:rsidP="00000000" w:rsidRDefault="00000000" w:rsidRPr="00000000">
      <w:pPr>
        <w:spacing w:after="200" w:lineRule="auto"/>
        <w:contextualSpacing w:val="0"/>
        <w:rPr>
          <w:ins w:author="Avril deSouza" w:id="0" w:date="2017-09-15T19:38:00Z"/>
          <w:color w:val="353744"/>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color w:val="353744"/>
            <w:rtl w:val="0"/>
            <w:rPrChange w:author="Avril deSouza" w:id="2" w:date="2017-09-15T19:38:00Z">
              <w:rPr>
                <w:rFonts w:ascii="Arial" w:cs="Arial" w:eastAsia="Arial" w:hAnsi="Arial"/>
                <w:sz w:val="22"/>
                <w:szCs w:val="22"/>
              </w:rPr>
            </w:rPrChange>
          </w:rPr>
          <w:t xml:space="preserve">Yes and no - Tuesdays are generally picked because it works out for most people. People usually have plans on weekends and Friday nights, and Monday is just too close to the weekend that passed by.  </w:t>
        </w:r>
      </w:ins>
    </w:p>
    <w:p w:rsidR="00000000" w:rsidDel="00000000" w:rsidP="00000000" w:rsidRDefault="00000000" w:rsidRPr="00000000">
      <w:pPr>
        <w:pStyle w:val="Heading3"/>
        <w:spacing w:before="200" w:lineRule="auto"/>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c7cjypysvjd9" w:id="25"/>
        <w:bookmarkEnd w:id="25"/>
        <w:r w:rsidDel="00000000" w:rsidR="00000000" w:rsidRPr="00000000">
          <w:rPr>
            <w:rtl w:val="0"/>
            <w:rPrChange w:author="Avril deSouza" w:id="2" w:date="2017-09-15T19:38:00Z">
              <w:rPr>
                <w:rFonts w:ascii="Arial" w:cs="Arial" w:eastAsia="Arial" w:hAnsi="Arial"/>
                <w:sz w:val="22"/>
                <w:szCs w:val="22"/>
              </w:rPr>
            </w:rPrChange>
          </w:rPr>
          <w:t xml:space="preserve">Outreach</w:t>
        </w:r>
      </w:ins>
    </w:p>
    <w:p w:rsidR="00000000" w:rsidDel="00000000" w:rsidP="00000000" w:rsidRDefault="00000000" w:rsidRPr="00000000">
      <w:pPr>
        <w:pStyle w:val="Heading4"/>
        <w:spacing w:before="200" w:lineRule="auto"/>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fzuw9bdb5osl" w:id="26"/>
        <w:bookmarkEnd w:id="26"/>
        <w:r w:rsidDel="00000000" w:rsidR="00000000" w:rsidRPr="00000000">
          <w:rPr>
            <w:rtl w:val="0"/>
            <w:rPrChange w:author="Avril deSouza" w:id="2" w:date="2017-09-15T19:38:00Z">
              <w:rPr>
                <w:rFonts w:ascii="Arial" w:cs="Arial" w:eastAsia="Arial" w:hAnsi="Arial"/>
                <w:sz w:val="22"/>
                <w:szCs w:val="22"/>
              </w:rPr>
            </w:rPrChange>
          </w:rPr>
          <w:t xml:space="preserve">How could we effectively connect local governments and activists?</w:t>
        </w:r>
      </w:ins>
    </w:p>
    <w:p w:rsidR="00000000" w:rsidDel="00000000" w:rsidP="00000000" w:rsidRDefault="00000000" w:rsidRPr="00000000">
      <w:pPr>
        <w:pStyle w:val="Heading4"/>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ubjky393z4e8" w:id="27"/>
        <w:bookmarkEnd w:id="27"/>
        <w:r w:rsidDel="00000000" w:rsidR="00000000" w:rsidRPr="00000000">
          <w:rPr>
            <w:rtl w:val="0"/>
            <w:rPrChange w:author="Avril deSouza" w:id="2" w:date="2017-09-15T19:38:00Z">
              <w:rPr>
                <w:rFonts w:ascii="Arial" w:cs="Arial" w:eastAsia="Arial" w:hAnsi="Arial"/>
                <w:sz w:val="22"/>
                <w:szCs w:val="22"/>
              </w:rPr>
            </w:rPrChange>
          </w:rPr>
          <w:t xml:space="preserve">Once the initial email was sent, how was the RSVPs captured?</w:t>
        </w:r>
      </w:ins>
    </w:p>
    <w:p w:rsidR="00000000" w:rsidDel="00000000" w:rsidP="00000000" w:rsidRDefault="00000000" w:rsidRPr="00000000">
      <w:pPr>
        <w:pStyle w:val="Heading3"/>
        <w:keepNext w:val="0"/>
        <w:keepLines w:val="0"/>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3n2hn8kc2xxl" w:id="28"/>
        <w:bookmarkEnd w:id="28"/>
        <w:r w:rsidDel="00000000" w:rsidR="00000000" w:rsidRPr="00000000">
          <w:rPr>
            <w:rtl w:val="0"/>
            <w:rPrChange w:author="Avril deSouza" w:id="2" w:date="2017-09-15T19:38:00Z">
              <w:rPr>
                <w:rFonts w:ascii="Arial" w:cs="Arial" w:eastAsia="Arial" w:hAnsi="Arial"/>
                <w:sz w:val="22"/>
                <w:szCs w:val="22"/>
              </w:rPr>
            </w:rPrChange>
          </w:rPr>
          <w:t xml:space="preserve">Feedback</w:t>
        </w:r>
      </w:ins>
    </w:p>
    <w:p w:rsidR="00000000" w:rsidDel="00000000" w:rsidP="00000000" w:rsidRDefault="00000000" w:rsidRPr="00000000">
      <w:pPr>
        <w:pStyle w:val="Heading4"/>
        <w:keepNext w:val="0"/>
        <w:keepLines w:val="0"/>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q45zah32cpy4" w:id="29"/>
        <w:bookmarkEnd w:id="29"/>
        <w:r w:rsidDel="00000000" w:rsidR="00000000" w:rsidRPr="00000000">
          <w:rPr>
            <w:rtl w:val="0"/>
            <w:rPrChange w:author="Avril deSouza" w:id="2" w:date="2017-09-15T19:38:00Z">
              <w:rPr>
                <w:rFonts w:ascii="Arial" w:cs="Arial" w:eastAsia="Arial" w:hAnsi="Arial"/>
                <w:sz w:val="22"/>
                <w:szCs w:val="22"/>
              </w:rPr>
            </w:rPrChange>
          </w:rPr>
          <w:t xml:space="preserve">How do I provide feedback and suggestions about this toolkit? </w:t>
        </w:r>
      </w:ins>
    </w:p>
    <w:p w:rsidR="00000000" w:rsidDel="00000000" w:rsidP="00000000" w:rsidRDefault="00000000" w:rsidRPr="00000000">
      <w:pPr>
        <w:spacing w:after="200" w:lineRule="auto"/>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color w:val="353744"/>
            <w:rtl w:val="0"/>
            <w:rPrChange w:author="Avril deSouza" w:id="2" w:date="2017-09-15T19:38:00Z">
              <w:rPr>
                <w:rFonts w:ascii="Arial" w:cs="Arial" w:eastAsia="Arial" w:hAnsi="Arial"/>
                <w:sz w:val="22"/>
                <w:szCs w:val="22"/>
              </w:rPr>
            </w:rPrChange>
          </w:rPr>
          <w:t xml:space="preserve">We’re always looking to improve our toolkit so we’re happy to get feedback from our readers! Please share your ideas, concerns or questions by commenting on the document pages directly. You may also suggest any new pages for the toolkit by commenting on the “Pages for Future Consideration” document in the “Feedback” folder. </w:t>
        </w:r>
        <w:r w:rsidDel="00000000" w:rsidR="00000000" w:rsidRPr="00000000">
          <w:rPr>
            <w:rtl w:val="0"/>
          </w:rPr>
        </w:r>
      </w:ins>
    </w:p>
    <w:p w:rsidR="00000000" w:rsidDel="00000000" w:rsidP="00000000" w:rsidRDefault="00000000" w:rsidRPr="00000000">
      <w:pPr>
        <w:pStyle w:val="Heading3"/>
        <w:keepNext w:val="0"/>
        <w:keepLines w:val="0"/>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bookmarkStart w:colFirst="0" w:colLast="0" w:name="_2uxprzeb4qms" w:id="30"/>
        <w:bookmarkEnd w:id="30"/>
        <w:r w:rsidDel="00000000" w:rsidR="00000000" w:rsidRPr="00000000">
          <w:rPr>
            <w:rtl w:val="0"/>
            <w:rPrChange w:author="Avril deSouza" w:id="2" w:date="2017-09-15T19:38:00Z">
              <w:rPr>
                <w:rFonts w:ascii="Arial" w:cs="Arial" w:eastAsia="Arial" w:hAnsi="Arial"/>
                <w:sz w:val="22"/>
                <w:szCs w:val="22"/>
              </w:rPr>
            </w:rPrChange>
          </w:rPr>
          <w:t xml:space="preserve">Definitions</w:t>
        </w:r>
      </w:ins>
    </w:p>
    <w:p w:rsidR="00000000" w:rsidDel="00000000" w:rsidP="00000000" w:rsidRDefault="00000000" w:rsidRPr="00000000">
      <w:pPr>
        <w:pStyle w:val="Heading4"/>
        <w:keepNext w:val="0"/>
        <w:keepLines w:val="0"/>
        <w:contextualSpacing w:val="0"/>
        <w:rPr>
          <w:ins w:author="Avril deSouza" w:id="0" w:date="2017-09-15T19:38:00Z"/>
          <w:color w:val="353744"/>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color w:val="353744"/>
            <w:rtl w:val="0"/>
            <w:rPrChange w:author="Avril deSouza" w:id="2" w:date="2017-09-15T19:38:00Z">
              <w:rPr>
                <w:rFonts w:ascii="Arial" w:cs="Arial" w:eastAsia="Arial" w:hAnsi="Arial"/>
                <w:sz w:val="22"/>
                <w:szCs w:val="22"/>
              </w:rPr>
            </w:rPrChange>
          </w:rPr>
          <w:t xml:space="preserve">What does</w:t>
        </w:r>
      </w:ins>
      <w:ins w:author="Avril deSouza" w:id="0" w:date="2017-09-15T19:38:00Z">
        <w:r w:rsidDel="00000000" w:rsidR="00000000" w:rsidRPr="00000000">
          <w:fldChar w:fldCharType="begin"/>
        </w:r>
        <w:r w:rsidDel="00000000" w:rsidR="00000000" w:rsidRPr="00000000">
          <w:instrText xml:space="preserve">HYPERLINK "https://www.ontario.ca/page/digital-service-standard"</w:instrText>
        </w:r>
        <w:r w:rsidDel="00000000" w:rsidR="00000000" w:rsidRPr="00000000">
          <w:fldChar w:fldCharType="separate"/>
        </w:r>
        <w:r w:rsidDel="00000000" w:rsidR="00000000" w:rsidRPr="00000000">
          <w:rPr>
            <w:color w:val="1155cc"/>
            <w:u w:val="single"/>
            <w:rtl w:val="0"/>
            <w:rPrChange w:author="Avril deSouza" w:id="2" w:date="2017-09-15T19:38:00Z">
              <w:rPr>
                <w:color w:val="1155cc"/>
                <w:u w:val="single"/>
              </w:rPr>
            </w:rPrChange>
          </w:rPr>
          <w:t xml:space="preserve"> </w:t>
        </w:r>
        <w:r w:rsidDel="00000000" w:rsidR="00000000" w:rsidRPr="00000000">
          <w:fldChar w:fldCharType="end"/>
        </w:r>
      </w:ins>
      <w:ins w:author="Avril deSouza" w:id="0" w:date="2017-09-15T19:38:00Z"/>
      <w:ins w:author="Avril deSouza" w:id="0" w:date="2017-09-15T19:38:00Z">
        <w:r w:rsidDel="00000000" w:rsidR="00000000" w:rsidRPr="00000000">
          <w:fldChar w:fldCharType="begin"/>
        </w:r>
        <w:r w:rsidDel="00000000" w:rsidR="00000000" w:rsidRPr="00000000">
          <w:instrText xml:space="preserve">HYPERLINK "https://www.ontario.ca/page/digital-service-standard"</w:instrText>
        </w:r>
        <w:r w:rsidDel="00000000" w:rsidR="00000000" w:rsidRPr="00000000">
          <w:fldChar w:fldCharType="separate"/>
        </w:r>
        <w:r w:rsidDel="00000000" w:rsidR="00000000" w:rsidRPr="00000000">
          <w:rPr>
            <w:color w:val="647b84"/>
            <w:u w:val="single"/>
            <w:rtl w:val="0"/>
            <w:rPrChange w:author="Avril deSouza" w:id="2" w:date="2017-09-15T19:38:00Z">
              <w:rPr>
                <w:color w:val="647b84"/>
                <w:u w:val="single"/>
              </w:rPr>
            </w:rPrChange>
          </w:rPr>
          <w:t xml:space="preserve">discovery, alpha, beta and live</w:t>
        </w:r>
        <w:r w:rsidDel="00000000" w:rsidR="00000000" w:rsidRPr="00000000">
          <w:fldChar w:fldCharType="end"/>
        </w:r>
      </w:ins>
      <w:ins w:author="Avril deSouza" w:id="0" w:date="2017-09-15T19:38:00Z">
        <w:bookmarkStart w:colFirst="0" w:colLast="0" w:name="_xmfspcm3q87u" w:id="31"/>
        <w:bookmarkEnd w:id="31"/>
        <w:r w:rsidDel="00000000" w:rsidR="00000000" w:rsidRPr="00000000">
          <w:rPr>
            <w:color w:val="647b84"/>
            <w:rtl w:val="0"/>
            <w:rPrChange w:author="Avril deSouza" w:id="2" w:date="2017-09-15T19:38:00Z">
              <w:rPr>
                <w:rFonts w:ascii="Arial" w:cs="Arial" w:eastAsia="Arial" w:hAnsi="Arial"/>
                <w:sz w:val="22"/>
                <w:szCs w:val="22"/>
              </w:rPr>
            </w:rPrChange>
          </w:rPr>
          <w:t xml:space="preserve"> </w:t>
        </w:r>
        <w:r w:rsidDel="00000000" w:rsidR="00000000" w:rsidRPr="00000000">
          <w:rPr>
            <w:color w:val="353744"/>
            <w:rtl w:val="0"/>
            <w:rPrChange w:author="Avril deSouza" w:id="2" w:date="2017-09-15T19:38:00Z">
              <w:rPr>
                <w:rFonts w:ascii="Arial" w:cs="Arial" w:eastAsia="Arial" w:hAnsi="Arial"/>
                <w:sz w:val="22"/>
                <w:szCs w:val="22"/>
              </w:rPr>
            </w:rPrChange>
          </w:rPr>
          <w:t xml:space="preserve">mean?</w:t>
        </w:r>
      </w:ins>
    </w:p>
    <w:p w:rsidR="00000000" w:rsidDel="00000000" w:rsidP="00000000" w:rsidRDefault="00000000" w:rsidRPr="00000000">
      <w:pPr>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rtl w:val="0"/>
            <w:rPrChange w:author="Avril deSouza" w:id="2" w:date="2017-09-15T19:38:00Z">
              <w:rPr>
                <w:rFonts w:ascii="Arial" w:cs="Arial" w:eastAsia="Arial" w:hAnsi="Arial"/>
                <w:sz w:val="22"/>
                <w:szCs w:val="22"/>
              </w:rPr>
            </w:rPrChange>
          </w:rPr>
          <w:t xml:space="preserve">As given by the digital service standard, these four things are known as the release stages. Description of the four release stages are as follows:</w:t>
        </w:r>
      </w:ins>
    </w:p>
    <w:p w:rsidR="00000000" w:rsidDel="00000000" w:rsidP="00000000" w:rsidRDefault="00000000" w:rsidRPr="00000000">
      <w:pPr>
        <w:contextualSpacing w:val="0"/>
        <w:rPr>
          <w:ins w:author="Avril deSouza" w:id="0" w:date="2017-09-15T19:38:00Z"/>
          <w:rPrChange w:author="Avril deSouza" w:id="2" w:date="2017-09-15T19:38:00Z">
            <w:rPr>
              <w:rFonts w:ascii="Arial" w:cs="Arial" w:eastAsia="Arial" w:hAnsi="Arial"/>
              <w:sz w:val="22"/>
              <w:szCs w:val="22"/>
            </w:rPr>
          </w:rPrChange>
        </w:rPr>
      </w:pPr>
      <w:ins w:author="Avril deSouza" w:id="0" w:date="2017-09-15T19:38:00Z">
        <w:r w:rsidDel="00000000" w:rsidR="00000000" w:rsidRPr="00000000">
          <w:rPr>
            <w:b w:val="1"/>
            <w:rtl w:val="0"/>
            <w:rPrChange w:author="Avril deSouza" w:id="2" w:date="2017-09-15T19:38:00Z">
              <w:rPr>
                <w:rFonts w:ascii="Arial" w:cs="Arial" w:eastAsia="Arial" w:hAnsi="Arial"/>
                <w:sz w:val="22"/>
                <w:szCs w:val="22"/>
              </w:rPr>
            </w:rPrChange>
          </w:rPr>
          <w:t xml:space="preserve">Discovery</w:t>
        </w:r>
        <w:r w:rsidDel="00000000" w:rsidR="00000000" w:rsidRPr="00000000">
          <w:rPr>
            <w:rtl w:val="0"/>
            <w:rPrChange w:author="Avril deSouza" w:id="2" w:date="2017-09-15T19:38:00Z">
              <w:rPr>
                <w:rFonts w:ascii="Arial" w:cs="Arial" w:eastAsia="Arial" w:hAnsi="Arial"/>
                <w:sz w:val="22"/>
                <w:szCs w:val="22"/>
              </w:rPr>
            </w:rPrChange>
          </w:rPr>
          <w:t xml:space="preserve"> - if a page is in the toolkit is in the discovery page, it means that we are still doing research within the civic tech community to complete this page. </w:t>
        </w:r>
      </w:ins>
    </w:p>
    <w:p w:rsidR="00000000" w:rsidDel="00000000" w:rsidP="00000000" w:rsidRDefault="00000000" w:rsidRPr="00000000">
      <w:pPr>
        <w:contextualSpacing w:val="0"/>
        <w:rPr>
          <w:rFonts w:ascii="Arial" w:cs="Arial" w:eastAsia="Arial" w:hAnsi="Arial"/>
          <w:color w:val="404040"/>
          <w:sz w:val="20"/>
          <w:szCs w:val="20"/>
          <w:rPrChange w:author="Avril deSouza" w:id="2" w:date="2017-09-15T19:38:00Z">
            <w:rPr/>
          </w:rPrChange>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atrick Connolly" w:id="0" w:date="2017-09-08T08:06: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mentioning that CTTO used to have static roles like YOWCT, but experimented with new forms to avoid burnout? The evolution always seemed interesting to me, and perhaps might allow people to feel more comfortable with the YOWCT approach at first, but a direction to adapt toward later if/when the tension surfaces!</w:t>
      </w:r>
    </w:p>
  </w:comment>
  <w:comment w:author="Patrick Connolly" w:id="1" w:date="2017-09-08T08:06: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mentioning that CTTO used to have static roles like YOWCT, but experimented with new forms to avoid burnout? The evolution always seemed interesting to me, and perhaps might allow people to feel more comfortable with the YOWCT approach at first, but a direction to adapt toward later if/when the tension surfaces!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Rule="auto"/>
      <w:contextualSpacing w:val="0"/>
      <w:rPr>
        <w:rFonts w:ascii="Proxima Nova" w:cs="Proxima Nova" w:eastAsia="Proxima Nova" w:hAnsi="Proxima Nova"/>
        <w:i w:val="1"/>
        <w:color w:val="647b84"/>
        <w:sz w:val="20"/>
        <w:szCs w:val="20"/>
      </w:rPr>
    </w:pPr>
    <w:r w:rsidDel="00000000" w:rsidR="00000000" w:rsidRPr="00000000">
      <w:rPr>
        <w:rFonts w:ascii="Proxima Nova" w:cs="Proxima Nova" w:eastAsia="Proxima Nova" w:hAnsi="Proxima Nova"/>
        <w:i w:val="1"/>
        <w:color w:val="647b84"/>
        <w:sz w:val="20"/>
        <w:szCs w:val="20"/>
        <w:rtl w:val="0"/>
      </w:rPr>
      <w:t xml:space="preserve">Code for Canada Civic Tech Toolkit - v. 1.0 (August 30, 2017)</w:t>
    </w:r>
  </w:p>
  <w:p w:rsidR="00000000" w:rsidDel="00000000" w:rsidP="00000000" w:rsidRDefault="00000000" w:rsidRPr="00000000">
    <w:pPr>
      <w:spacing w:after="0" w:lineRule="auto"/>
      <w:contextualSpacing w:val="0"/>
      <w:jc w:val="right"/>
      <w:rPr>
        <w:color w:val="00ab44"/>
      </w:rPr>
    </w:pPr>
    <w:r w:rsidDel="00000000" w:rsidR="00000000" w:rsidRPr="00000000">
      <w:rPr>
        <w:rFonts w:ascii="Proxima Nova" w:cs="Proxima Nova" w:eastAsia="Proxima Nova" w:hAnsi="Proxima Nova"/>
      </w:rPr>
      <w:fldChar w:fldCharType="begin"/>
      <w:instrText xml:space="preserve">PAGE</w:instrText>
      <w:fldChar w:fldCharType="separate"/>
      <w:fldChar w:fldCharType="end"/>
    </w:r>
    <w:r w:rsidDel="00000000" w:rsidR="00000000" w:rsidRPr="00000000">
      <w:rPr>
        <w:rFonts w:ascii="Proxima Nova" w:cs="Proxima Nova" w:eastAsia="Proxima Nova" w:hAnsi="Proxima Nova"/>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352425</wp:posOffset>
          </wp:positionV>
          <wp:extent cx="9077325" cy="204788"/>
          <wp:effectExtent b="0" l="0" r="0" t="0"/>
          <wp:wrapSquare wrapText="bothSides" distB="0" distT="0" distL="0" distR="0"/>
          <wp:docPr descr="footer" id="2"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9077325" cy="2047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-1885949</wp:posOffset>
          </wp:positionH>
          <wp:positionV relativeFrom="paragraph">
            <wp:posOffset>561975</wp:posOffset>
          </wp:positionV>
          <wp:extent cx="9077325" cy="204788"/>
          <wp:effectExtent b="0" l="0" r="0" t="0"/>
          <wp:wrapSquare wrapText="bothSides" distB="0" distT="0" distL="0" distR="0"/>
          <wp:docPr descr="footer" id="4" name="image7.png"/>
          <a:graphic>
            <a:graphicData uri="http://schemas.openxmlformats.org/drawingml/2006/picture">
              <pic:pic>
                <pic:nvPicPr>
                  <pic:cNvPr descr="footer" id="0" name="image7.png"/>
                  <pic:cNvPicPr preferRelativeResize="0"/>
                </pic:nvPicPr>
                <pic:blipFill>
                  <a:blip r:embed="rId2"/>
                  <a:srcRect b="0" l="0" r="0" t="0"/>
                  <a:stretch>
                    <a:fillRect/>
                  </a:stretch>
                </pic:blipFill>
                <pic:spPr>
                  <a:xfrm>
                    <a:off x="0" y="0"/>
                    <a:ext cx="9077325" cy="204788"/>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66675</wp:posOffset>
              </wp:positionV>
              <wp:extent cx="6567488" cy="289282"/>
              <wp:effectExtent b="0" l="0" r="0" t="0"/>
              <wp:wrapSquare wrapText="bothSides" distB="0" distT="0" distL="0" distR="0"/>
              <wp:docPr id="8" name=""/>
              <a:graphic>
                <a:graphicData uri="http://schemas.microsoft.com/office/word/2010/wordprocessingGroup">
                  <wpg:wgp>
                    <wpg:cNvGrpSpPr/>
                    <wpg:grpSpPr>
                      <a:xfrm>
                        <a:off x="1047750" y="2676600"/>
                        <a:ext cx="6567488" cy="289282"/>
                        <a:chOff x="1047750" y="2676600"/>
                        <a:chExt cx="7981875" cy="333300"/>
                      </a:xfrm>
                    </wpg:grpSpPr>
                    <wps:wsp>
                      <wps:cNvSpPr/>
                      <wps:cNvPr id="2" name="Shape 2"/>
                      <wps:spPr>
                        <a:xfrm>
                          <a:off x="1047750" y="2676600"/>
                          <a:ext cx="2114700" cy="333300"/>
                        </a:xfrm>
                        <a:prstGeom prst="chevron">
                          <a:avLst>
                            <a:gd fmla="val 50000" name="adj"/>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Discovery</w:t>
                            </w:r>
                          </w:p>
                        </w:txbxContent>
                      </wps:txbx>
                      <wps:bodyPr anchorCtr="0" anchor="ctr" bIns="91425" lIns="91425" rIns="91425" wrap="square" tIns="91425"/>
                    </wps:wsp>
                    <wps:wsp>
                      <wps:cNvSpPr/>
                      <wps:cNvPr id="3" name="Shape 3"/>
                      <wps:spPr>
                        <a:xfrm>
                          <a:off x="2952825" y="2676600"/>
                          <a:ext cx="2190600" cy="333300"/>
                        </a:xfrm>
                        <a:prstGeom prst="chevron">
                          <a:avLst>
                            <a:gd fmla="val 50000" name="adj"/>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Alpha</w:t>
                            </w:r>
                          </w:p>
                        </w:txbxContent>
                      </wps:txbx>
                      <wps:bodyPr anchorCtr="0" anchor="ctr" bIns="91425" lIns="91425" rIns="91425" wrap="square" tIns="91425"/>
                    </wps:wsp>
                    <wps:wsp>
                      <wps:cNvSpPr/>
                      <wps:cNvPr id="4" name="Shape 4"/>
                      <wps:spPr>
                        <a:xfrm>
                          <a:off x="4924500" y="2676600"/>
                          <a:ext cx="2190600" cy="333300"/>
                        </a:xfrm>
                        <a:prstGeom prst="chevron">
                          <a:avLst>
                            <a:gd fmla="val 50000" name="adj"/>
                          </a:avLst>
                        </a:prstGeom>
                        <a:solidFill>
                          <a:srgbClr val="F4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Beta</w:t>
                            </w:r>
                          </w:p>
                        </w:txbxContent>
                      </wps:txbx>
                      <wps:bodyPr anchorCtr="0" anchor="ctr" bIns="91425" lIns="91425" rIns="91425" wrap="square" tIns="91425"/>
                    </wps:wsp>
                    <wps:wsp>
                      <wps:cNvSpPr/>
                      <wps:cNvPr id="5" name="Shape 5"/>
                      <wps:spPr>
                        <a:xfrm>
                          <a:off x="6839025" y="2676600"/>
                          <a:ext cx="2190600" cy="333300"/>
                        </a:xfrm>
                        <a:prstGeom prst="chevron">
                          <a:avLst>
                            <a:gd fmla="val 50000" name="adj"/>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Live</w:t>
                            </w:r>
                          </w:p>
                        </w:txbxContent>
                      </wps:txbx>
                      <wps:bodyPr anchorCtr="0" anchor="ctr" bIns="91425" lIns="91425"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66675</wp:posOffset>
              </wp:positionV>
              <wp:extent cx="6567488" cy="289282"/>
              <wp:effectExtent b="0" l="0" r="0" t="0"/>
              <wp:wrapSquare wrapText="bothSides" distB="0" distT="0" distL="0" distR="0"/>
              <wp:docPr id="8"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6567488" cy="289282"/>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666750</wp:posOffset>
          </wp:positionV>
          <wp:extent cx="9077325" cy="204788"/>
          <wp:effectExtent b="0" l="0" r="0" t="0"/>
          <wp:wrapSquare wrapText="bothSides" distB="0" distT="0" distL="0" distR="0"/>
          <wp:docPr descr="footer" id="7" name="image12.png"/>
          <a:graphic>
            <a:graphicData uri="http://schemas.openxmlformats.org/drawingml/2006/picture">
              <pic:pic>
                <pic:nvPicPr>
                  <pic:cNvPr descr="footer" id="0" name="image12.png"/>
                  <pic:cNvPicPr preferRelativeResize="0"/>
                </pic:nvPicPr>
                <pic:blipFill>
                  <a:blip r:embed="rId1"/>
                  <a:srcRect b="0" l="0" r="0" t="0"/>
                  <a:stretch>
                    <a:fillRect/>
                  </a:stretch>
                </pic:blipFill>
                <pic:spPr>
                  <a:xfrm>
                    <a:off x="0" y="0"/>
                    <a:ext cx="9077325" cy="20478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5886450</wp:posOffset>
          </wp:positionH>
          <wp:positionV relativeFrom="paragraph">
            <wp:posOffset>104775</wp:posOffset>
          </wp:positionV>
          <wp:extent cx="436871" cy="385763"/>
          <wp:effectExtent b="0" l="0" r="0" t="0"/>
          <wp:wrapSquare wrapText="bothSides" distB="114300" distT="114300" distL="114300" distR="114300"/>
          <wp:docPr descr="CfC logo-final_leaf only-colour.png" id="6" name="image11.png"/>
          <a:graphic>
            <a:graphicData uri="http://schemas.openxmlformats.org/drawingml/2006/picture">
              <pic:pic>
                <pic:nvPicPr>
                  <pic:cNvPr descr="CfC logo-final_leaf only-colour.png" id="0" name="image11.png"/>
                  <pic:cNvPicPr preferRelativeResize="0"/>
                </pic:nvPicPr>
                <pic:blipFill>
                  <a:blip r:embed="rId1"/>
                  <a:srcRect b="0" l="0" r="0" t="0"/>
                  <a:stretch>
                    <a:fillRect/>
                  </a:stretch>
                </pic:blipFill>
                <pic:spPr>
                  <a:xfrm>
                    <a:off x="0" y="0"/>
                    <a:ext cx="436871" cy="38576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-933449</wp:posOffset>
          </wp:positionH>
          <wp:positionV relativeFrom="paragraph">
            <wp:posOffset>266700</wp:posOffset>
          </wp:positionV>
          <wp:extent cx="2172176" cy="1028217"/>
          <wp:effectExtent b="0" l="0" r="0" t="0"/>
          <wp:wrapSquare wrapText="bothSides" distB="19050" distT="19050" distL="19050" distR="19050"/>
          <wp:docPr descr="CfC logo_inline.jpg" id="1" name="image3.jpg"/>
          <a:graphic>
            <a:graphicData uri="http://schemas.openxmlformats.org/drawingml/2006/picture">
              <pic:pic>
                <pic:nvPicPr>
                  <pic:cNvPr descr="CfC logo_inline.jpg" id="0" name="image3.jpg"/>
                  <pic:cNvPicPr preferRelativeResize="0"/>
                </pic:nvPicPr>
                <pic:blipFill>
                  <a:blip r:embed="rId1"/>
                  <a:srcRect b="0" l="0" r="0" t="0"/>
                  <a:stretch>
                    <a:fillRect/>
                  </a:stretch>
                </pic:blipFill>
                <pic:spPr>
                  <a:xfrm>
                    <a:off x="0" y="0"/>
                    <a:ext cx="2172176" cy="10282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-1009649</wp:posOffset>
          </wp:positionH>
          <wp:positionV relativeFrom="paragraph">
            <wp:posOffset>-66674</wp:posOffset>
          </wp:positionV>
          <wp:extent cx="7856741" cy="1719263"/>
          <wp:effectExtent b="0" l="0" r="0" t="0"/>
          <wp:wrapSquare wrapText="bothSides" distB="0" distT="0" distL="0" distR="0"/>
          <wp:docPr descr="160221hackathon.jpg" id="3" name="image6.jpg"/>
          <a:graphic>
            <a:graphicData uri="http://schemas.openxmlformats.org/drawingml/2006/picture">
              <pic:pic>
                <pic:nvPicPr>
                  <pic:cNvPr descr="160221hackathon.jpg" id="0" name="image6.jpg"/>
                  <pic:cNvPicPr preferRelativeResize="0"/>
                </pic:nvPicPr>
                <pic:blipFill>
                  <a:blip r:embed="rId2"/>
                  <a:srcRect b="0" l="0" r="0" t="67049"/>
                  <a:stretch>
                    <a:fillRect/>
                  </a:stretch>
                </pic:blipFill>
                <pic:spPr>
                  <a:xfrm>
                    <a:off x="0" y="0"/>
                    <a:ext cx="7856741" cy="17192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4143375</wp:posOffset>
          </wp:positionH>
          <wp:positionV relativeFrom="paragraph">
            <wp:posOffset>171450</wp:posOffset>
          </wp:positionV>
          <wp:extent cx="2262188" cy="1029585"/>
          <wp:effectExtent b="0" l="0" r="0" t="0"/>
          <wp:wrapSquare wrapText="bothSides" distB="114300" distT="114300" distL="114300" distR="114300"/>
          <wp:docPr descr="c4c-logo-padded.png" id="5" name="image9.png"/>
          <a:graphic>
            <a:graphicData uri="http://schemas.openxmlformats.org/drawingml/2006/picture">
              <pic:pic>
                <pic:nvPicPr>
                  <pic:cNvPr descr="c4c-logo-padded.png" id="0" name="image9.png"/>
                  <pic:cNvPicPr preferRelativeResize="0"/>
                </pic:nvPicPr>
                <pic:blipFill>
                  <a:blip r:embed="rId3"/>
                  <a:srcRect b="0" l="0" r="0" t="0"/>
                  <a:stretch>
                    <a:fillRect/>
                  </a:stretch>
                </pic:blipFill>
                <pic:spPr>
                  <a:xfrm>
                    <a:off x="0" y="0"/>
                    <a:ext cx="2262188" cy="10295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sz w:val="28"/>
        <w:szCs w:val="28"/>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Proxima Nova" w:cs="Proxima Nova" w:eastAsia="Proxima Nova" w:hAnsi="Proxima Nova"/>
      <w:b w:val="1"/>
      <w:color w:val="647b84"/>
      <w:sz w:val="42"/>
      <w:szCs w:val="42"/>
    </w:rPr>
  </w:style>
  <w:style w:type="paragraph" w:styleId="Heading2">
    <w:name w:val="heading 2"/>
    <w:basedOn w:val="Normal"/>
    <w:next w:val="Normal"/>
    <w:pPr>
      <w:keepNext w:val="1"/>
      <w:keepLines w:val="1"/>
      <w:spacing w:before="320" w:line="240" w:lineRule="auto"/>
    </w:pPr>
    <w:rPr>
      <w:rFonts w:ascii="Proxima Nova" w:cs="Proxima Nova" w:eastAsia="Proxima Nova" w:hAnsi="Proxima Nova"/>
      <w:b w:val="1"/>
      <w:color w:val="ed1c24"/>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channel/UCrHZ-KlM_dHYipdk5K59ysA" TargetMode="External"/><Relationship Id="rId5" Type="http://schemas.openxmlformats.org/officeDocument/2006/relationships/styles" Target="styles.xml"/><Relationship Id="rId6" Type="http://schemas.openxmlformats.org/officeDocument/2006/relationships/hyperlink" Target="https://docs.google.com/a/codefor.ca/document/d/14hPTYeXPV_GMubAA847zMwpaxx0pSroXcg26OgtG9Ww/edit?usp=drive_web" TargetMode="External"/><Relationship Id="rId7" Type="http://schemas.openxmlformats.org/officeDocument/2006/relationships/hyperlink" Target="http://civictech.ca/projects/" TargetMode="External"/><Relationship Id="rId8" Type="http://schemas.openxmlformats.org/officeDocument/2006/relationships/hyperlink" Target="https://docs.google.com/document/d/1723XgpqOb1mDXG4TYiwJOYK_tahnIL-pydsZeZJ8o9c/edit#heading=h.fkkkx43zibr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7.png"/><Relationship Id="rId3"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6.jpg"/><Relationship Id="rId3" Type="http://schemas.openxmlformats.org/officeDocument/2006/relationships/image" Target="media/image9.png"/></Relationships>
</file>